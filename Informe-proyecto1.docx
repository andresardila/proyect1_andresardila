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7D" w:rsidRPr="00B64AE6" w:rsidRDefault="00C97D5C" w:rsidP="001C2062">
      <w:pPr>
        <w:framePr w:w="9361" w:h="796" w:hRule="exact" w:hSpace="187" w:vSpace="187" w:wrap="notBeside" w:vAnchor="text" w:hAnchor="page" w:x="1335" w:y="-734"/>
        <w:spacing w:after="240"/>
        <w:jc w:val="center"/>
        <w:rPr>
          <w:sz w:val="48"/>
          <w:szCs w:val="48"/>
          <w:lang w:val="es-ES"/>
        </w:rPr>
      </w:pPr>
      <w:proofErr w:type="spellStart"/>
      <w:proofErr w:type="gramStart"/>
      <w:r>
        <w:rPr>
          <w:sz w:val="48"/>
          <w:szCs w:val="48"/>
        </w:rPr>
        <w:t>l</w:t>
      </w:r>
      <w:r w:rsidR="00B64AE6" w:rsidRPr="00B64AE6">
        <w:rPr>
          <w:sz w:val="48"/>
          <w:szCs w:val="48"/>
        </w:rPr>
        <w:t>Proyecto</w:t>
      </w:r>
      <w:proofErr w:type="spellEnd"/>
      <w:proofErr w:type="gramEnd"/>
      <w:r w:rsidR="00384680" w:rsidRPr="00B64AE6">
        <w:rPr>
          <w:sz w:val="48"/>
          <w:szCs w:val="48"/>
        </w:rPr>
        <w:t xml:space="preserve"> 1</w:t>
      </w:r>
      <w:r w:rsidR="00041F4D" w:rsidRPr="00B64AE6">
        <w:rPr>
          <w:sz w:val="48"/>
          <w:szCs w:val="48"/>
        </w:rPr>
        <w:t xml:space="preserve">: </w:t>
      </w:r>
      <w:proofErr w:type="spellStart"/>
      <w:r w:rsidR="00B64AE6" w:rsidRPr="00B64AE6">
        <w:rPr>
          <w:sz w:val="48"/>
          <w:szCs w:val="48"/>
        </w:rPr>
        <w:t>Microcontrolador</w:t>
      </w:r>
      <w:proofErr w:type="spellEnd"/>
      <w:r w:rsidR="00B64AE6" w:rsidRPr="00B64AE6">
        <w:rPr>
          <w:sz w:val="48"/>
          <w:szCs w:val="48"/>
        </w:rPr>
        <w:t xml:space="preserve"> con CPU AVR</w:t>
      </w:r>
      <w:r w:rsidR="00384680" w:rsidRPr="00B64AE6">
        <w:rPr>
          <w:sz w:val="48"/>
          <w:szCs w:val="48"/>
        </w:rPr>
        <w:t xml:space="preserve"> </w:t>
      </w:r>
    </w:p>
    <w:p w:rsidR="001C2062" w:rsidRDefault="001C2062" w:rsidP="001C2062">
      <w:pPr>
        <w:pStyle w:val="Authors"/>
        <w:framePr w:w="9720" w:h="1351" w:hRule="exact" w:wrap="notBeside" w:x="1464" w:y="361"/>
        <w:spacing w:after="0"/>
      </w:pPr>
      <w:proofErr w:type="spellStart"/>
      <w:r>
        <w:t>Andres</w:t>
      </w:r>
      <w:proofErr w:type="spellEnd"/>
      <w:r>
        <w:t xml:space="preserve"> Felipe Ardila</w:t>
      </w:r>
      <w:r w:rsidR="008B7E7D" w:rsidRPr="00426DFE">
        <w:t xml:space="preserve">. </w:t>
      </w:r>
      <w:r w:rsidR="006A25AD">
        <w:t>Cód</w:t>
      </w:r>
      <w:r w:rsidR="006A25AD" w:rsidRPr="006A25AD">
        <w:t>.</w:t>
      </w:r>
      <w:r w:rsidR="00534659">
        <w:t>1094954068</w:t>
      </w:r>
    </w:p>
    <w:p w:rsidR="001C2062" w:rsidRDefault="00B64AE6" w:rsidP="001C2062">
      <w:pPr>
        <w:pStyle w:val="Authors"/>
        <w:framePr w:w="9720" w:h="1351" w:hRule="exact" w:wrap="notBeside" w:x="1464" w:y="361"/>
        <w:spacing w:after="0"/>
      </w:pPr>
      <w:r>
        <w:t>Diego Leonardo Cárdenas</w:t>
      </w:r>
      <w:r w:rsidR="00384680">
        <w:t xml:space="preserve"> </w:t>
      </w:r>
      <w:r w:rsidR="00061744">
        <w:t>Cód.</w:t>
      </w:r>
    </w:p>
    <w:p w:rsidR="001C2062" w:rsidRDefault="001C2062" w:rsidP="001C2062">
      <w:pPr>
        <w:pStyle w:val="Authors"/>
        <w:framePr w:w="9720" w:h="1351" w:hRule="exact" w:wrap="notBeside" w:x="1464" w:y="361"/>
        <w:spacing w:after="0"/>
      </w:pPr>
      <w:proofErr w:type="spellStart"/>
      <w:r>
        <w:t>Maycol</w:t>
      </w:r>
      <w:proofErr w:type="spellEnd"/>
      <w:r>
        <w:t xml:space="preserve"> Sabogal Ardila</w:t>
      </w:r>
      <w:r w:rsidR="00484919">
        <w:t xml:space="preserve"> </w:t>
      </w:r>
      <w:r w:rsidR="00061744">
        <w:t>Cód.</w:t>
      </w:r>
      <w:r>
        <w:t>1115192075</w:t>
      </w:r>
    </w:p>
    <w:p w:rsidR="008B7E7D" w:rsidRPr="00D61CA6" w:rsidRDefault="00B64AE6" w:rsidP="001C2062">
      <w:pPr>
        <w:pStyle w:val="Authors"/>
        <w:framePr w:w="9720" w:h="1351" w:hRule="exact" w:wrap="notBeside" w:x="1464" w:y="361"/>
        <w:spacing w:after="0"/>
        <w:rPr>
          <w:rStyle w:val="MemberType"/>
          <w:i w:val="0"/>
          <w:iCs w:val="0"/>
        </w:rPr>
      </w:pPr>
      <w:proofErr w:type="spellStart"/>
      <w:r>
        <w:rPr>
          <w:rStyle w:val="MemberType"/>
          <w:lang w:val="es-ES"/>
        </w:rPr>
        <w:t>Microcontroladores</w:t>
      </w:r>
      <w:proofErr w:type="spellEnd"/>
      <w:r w:rsidR="008B7E7D" w:rsidRPr="00426DFE">
        <w:rPr>
          <w:rStyle w:val="MemberType"/>
          <w:lang w:val="es-ES"/>
        </w:rPr>
        <w:t xml:space="preserve">. </w:t>
      </w:r>
      <w:r w:rsidR="00C85A3A">
        <w:rPr>
          <w:rStyle w:val="MemberType"/>
          <w:lang w:val="es-ES"/>
        </w:rPr>
        <w:t>Programa de I</w:t>
      </w:r>
      <w:r w:rsidR="008B7E7D" w:rsidRPr="00426DFE">
        <w:rPr>
          <w:rStyle w:val="MemberType"/>
          <w:lang w:val="es-ES"/>
        </w:rPr>
        <w:t>ngeniería Electrónica, Facultad de Ingeniería, Universidad del Quindío - Colombia</w:t>
      </w:r>
    </w:p>
    <w:p w:rsidR="00384680" w:rsidRDefault="00384680" w:rsidP="00DB62C0">
      <w:pPr>
        <w:jc w:val="both"/>
        <w:rPr>
          <w:b/>
          <w:i/>
          <w:sz w:val="18"/>
          <w:szCs w:val="18"/>
        </w:rPr>
      </w:pPr>
    </w:p>
    <w:p w:rsidR="00043BE4" w:rsidRPr="009D7607" w:rsidRDefault="00DB62C0" w:rsidP="00DB62C0">
      <w:pPr>
        <w:jc w:val="both"/>
        <w:rPr>
          <w:b/>
          <w:i/>
        </w:rPr>
      </w:pPr>
      <w:r w:rsidRPr="009D7607">
        <w:rPr>
          <w:b/>
          <w:i/>
        </w:rPr>
        <w:t xml:space="preserve">Resumen – </w:t>
      </w:r>
      <w:r w:rsidR="00B44DED" w:rsidRPr="009D7607">
        <w:rPr>
          <w:b/>
          <w:i/>
        </w:rPr>
        <w:t>En este trabajo</w:t>
      </w:r>
      <w:r w:rsidR="00384680" w:rsidRPr="009D7607">
        <w:rPr>
          <w:b/>
          <w:i/>
        </w:rPr>
        <w:t xml:space="preserve"> </w:t>
      </w:r>
      <w:r w:rsidR="001C2062" w:rsidRPr="009D7607">
        <w:rPr>
          <w:b/>
          <w:i/>
        </w:rPr>
        <w:t xml:space="preserve">se </w:t>
      </w:r>
      <w:r w:rsidR="00F96D78" w:rsidRPr="009D7607">
        <w:rPr>
          <w:b/>
          <w:i/>
        </w:rPr>
        <w:t xml:space="preserve">implementó un </w:t>
      </w:r>
      <w:proofErr w:type="spellStart"/>
      <w:r w:rsidR="00F96D78" w:rsidRPr="009D7607">
        <w:rPr>
          <w:b/>
          <w:i/>
        </w:rPr>
        <w:t>microcontrolador</w:t>
      </w:r>
      <w:proofErr w:type="spellEnd"/>
      <w:r w:rsidR="00F96D78" w:rsidRPr="009D7607">
        <w:rPr>
          <w:b/>
          <w:i/>
        </w:rPr>
        <w:t xml:space="preserve"> basado en una CPU 8-bit ATMEL AVR mediante el simul</w:t>
      </w:r>
      <w:r w:rsidR="00F04048" w:rsidRPr="009D7607">
        <w:rPr>
          <w:b/>
          <w:i/>
        </w:rPr>
        <w:t xml:space="preserve">ador de circuitos ISIS </w:t>
      </w:r>
      <w:proofErr w:type="spellStart"/>
      <w:r w:rsidR="00F04048" w:rsidRPr="009D7607">
        <w:rPr>
          <w:b/>
          <w:i/>
        </w:rPr>
        <w:t>Proteus</w:t>
      </w:r>
      <w:proofErr w:type="spellEnd"/>
      <w:r w:rsidR="00F04048" w:rsidRPr="009D7607">
        <w:rPr>
          <w:b/>
          <w:i/>
        </w:rPr>
        <w:t xml:space="preserve">. Se implementaron avances semanales en los cuales se empezó desde la raíz del </w:t>
      </w:r>
      <w:proofErr w:type="spellStart"/>
      <w:r w:rsidR="00F04048" w:rsidRPr="009D7607">
        <w:rPr>
          <w:b/>
          <w:i/>
        </w:rPr>
        <w:t>microcontrolador</w:t>
      </w:r>
      <w:proofErr w:type="spellEnd"/>
      <w:r w:rsidR="00F04048" w:rsidRPr="009D7607">
        <w:rPr>
          <w:b/>
          <w:i/>
        </w:rPr>
        <w:t xml:space="preserve"> para entender su funcionamiento total. Fueron construidos los puertos configurados bien sea como entradas o salidas, la memoria RAM y Flash, el timer del mismo con la correspondiente verificación del funcionamiento en cada uno de los módulos.</w:t>
      </w:r>
    </w:p>
    <w:p w:rsidR="00F04048" w:rsidRPr="009D7607" w:rsidRDefault="00F04048" w:rsidP="00DB62C0">
      <w:pPr>
        <w:jc w:val="both"/>
        <w:rPr>
          <w:b/>
          <w:i/>
        </w:rPr>
      </w:pPr>
      <w:r w:rsidRPr="009D7607">
        <w:rPr>
          <w:b/>
          <w:i/>
        </w:rPr>
        <w:t xml:space="preserve">La herramienta </w:t>
      </w:r>
      <w:proofErr w:type="spellStart"/>
      <w:r w:rsidRPr="009D7607">
        <w:rPr>
          <w:b/>
          <w:i/>
        </w:rPr>
        <w:t>Code</w:t>
      </w:r>
      <w:proofErr w:type="spellEnd"/>
      <w:r w:rsidRPr="009D7607">
        <w:rPr>
          <w:b/>
          <w:i/>
        </w:rPr>
        <w:t xml:space="preserve"> Blocks fue fundamental para la verificación y prueba del </w:t>
      </w:r>
      <w:proofErr w:type="spellStart"/>
      <w:r w:rsidRPr="009D7607">
        <w:rPr>
          <w:b/>
          <w:i/>
        </w:rPr>
        <w:t>microcontrolador</w:t>
      </w:r>
      <w:proofErr w:type="spellEnd"/>
      <w:r w:rsidRPr="009D7607">
        <w:rPr>
          <w:b/>
          <w:i/>
        </w:rPr>
        <w:t>, ya que una vez se cargaban los códigos en el ATMEGA este permitía su comprobación.</w:t>
      </w:r>
    </w:p>
    <w:p w:rsidR="001D4998" w:rsidRPr="009D7607" w:rsidRDefault="001D4998" w:rsidP="00DB62C0">
      <w:pPr>
        <w:jc w:val="both"/>
        <w:rPr>
          <w:b/>
          <w:i/>
        </w:rPr>
      </w:pPr>
    </w:p>
    <w:p w:rsidR="00DB62C0" w:rsidRDefault="00DB62C0" w:rsidP="00DB62C0">
      <w:pPr>
        <w:jc w:val="both"/>
        <w:rPr>
          <w:b/>
          <w:i/>
        </w:rPr>
      </w:pPr>
      <w:r w:rsidRPr="009D7607">
        <w:rPr>
          <w:b/>
          <w:i/>
        </w:rPr>
        <w:t>Palabras clave –</w:t>
      </w:r>
      <w:r w:rsidR="00F96D78" w:rsidRPr="009D7607">
        <w:rPr>
          <w:b/>
          <w:i/>
        </w:rPr>
        <w:t>Procesador, Temporizador</w:t>
      </w:r>
      <w:r w:rsidR="001D4998" w:rsidRPr="009D7607">
        <w:rPr>
          <w:b/>
          <w:i/>
        </w:rPr>
        <w:t>,</w:t>
      </w:r>
      <w:r w:rsidR="00F04048" w:rsidRPr="009D7607">
        <w:rPr>
          <w:b/>
          <w:i/>
        </w:rPr>
        <w:t xml:space="preserve"> Pruebas lógicas, Memoria</w:t>
      </w:r>
      <w:r w:rsidR="00C876CA" w:rsidRPr="009D7607">
        <w:rPr>
          <w:b/>
          <w:i/>
        </w:rPr>
        <w:t xml:space="preserve"> RAM, </w:t>
      </w:r>
      <w:proofErr w:type="spellStart"/>
      <w:r w:rsidR="00C876CA" w:rsidRPr="009D7607">
        <w:rPr>
          <w:b/>
          <w:i/>
        </w:rPr>
        <w:t>Puerto</w:t>
      </w:r>
      <w:proofErr w:type="gramStart"/>
      <w:r w:rsidR="00C876CA" w:rsidRPr="009D7607">
        <w:rPr>
          <w:b/>
          <w:i/>
        </w:rPr>
        <w:t>,direcciones,datos,proteus</w:t>
      </w:r>
      <w:proofErr w:type="spellEnd"/>
      <w:proofErr w:type="gramEnd"/>
      <w:r w:rsidR="00C876CA" w:rsidRPr="009D7607">
        <w:rPr>
          <w:b/>
          <w:i/>
        </w:rPr>
        <w:t>.</w:t>
      </w:r>
    </w:p>
    <w:p w:rsidR="0023531E" w:rsidRPr="009D7607" w:rsidRDefault="0023531E" w:rsidP="00DB62C0">
      <w:pPr>
        <w:jc w:val="both"/>
        <w:rPr>
          <w:b/>
          <w:i/>
        </w:rPr>
      </w:pPr>
    </w:p>
    <w:p w:rsidR="003C53B7" w:rsidRPr="009D7607" w:rsidRDefault="00E3732F" w:rsidP="003C53B7">
      <w:pPr>
        <w:pStyle w:val="Ttulo1"/>
        <w:rPr>
          <w:b/>
          <w:lang w:val="es-ES"/>
        </w:rPr>
      </w:pPr>
      <w:r w:rsidRPr="009D7607">
        <w:rPr>
          <w:b/>
          <w:lang w:val="es-ES"/>
        </w:rPr>
        <w:t>INTRODUCCIÓN</w:t>
      </w:r>
    </w:p>
    <w:p w:rsidR="000739EE" w:rsidRPr="009D7607" w:rsidRDefault="00F04048" w:rsidP="00EE5680">
      <w:pPr>
        <w:jc w:val="both"/>
        <w:rPr>
          <w:color w:val="000000"/>
          <w:shd w:val="clear" w:color="auto" w:fill="FFFFFF"/>
        </w:rPr>
      </w:pPr>
      <w:r w:rsidRPr="009D7607">
        <w:rPr>
          <w:color w:val="000000"/>
          <w:shd w:val="clear" w:color="auto" w:fill="FFFFFF"/>
        </w:rPr>
        <w:t xml:space="preserve">El </w:t>
      </w:r>
      <w:proofErr w:type="spellStart"/>
      <w:r w:rsidRPr="009D7607">
        <w:rPr>
          <w:color w:val="000000"/>
          <w:shd w:val="clear" w:color="auto" w:fill="FFFFFF"/>
        </w:rPr>
        <w:t>microcontrolador</w:t>
      </w:r>
      <w:proofErr w:type="spellEnd"/>
      <w:r w:rsidRPr="009D7607">
        <w:rPr>
          <w:color w:val="000000"/>
          <w:shd w:val="clear" w:color="auto" w:fill="FFFFFF"/>
        </w:rPr>
        <w:t xml:space="preserve"> fue implementado a partir de módulos de funcionamiento los cuales una vez verificados se enlazaban para así crear el componente total.</w:t>
      </w:r>
    </w:p>
    <w:p w:rsidR="00F04048" w:rsidRPr="009D7607" w:rsidRDefault="00D71079" w:rsidP="00EE5680">
      <w:pPr>
        <w:jc w:val="both"/>
        <w:rPr>
          <w:color w:val="000000"/>
          <w:shd w:val="clear" w:color="auto" w:fill="FFFFFF"/>
        </w:rPr>
      </w:pPr>
      <w:r w:rsidRPr="009D7607">
        <w:rPr>
          <w:color w:val="000000"/>
          <w:shd w:val="clear" w:color="auto" w:fill="FFFFFF"/>
        </w:rPr>
        <w:t>En la primera parte se</w:t>
      </w:r>
      <w:r w:rsidR="00F04048" w:rsidRPr="009D7607">
        <w:rPr>
          <w:color w:val="000000"/>
          <w:shd w:val="clear" w:color="auto" w:fill="FFFFFF"/>
        </w:rPr>
        <w:t xml:space="preserve"> </w:t>
      </w:r>
      <w:r w:rsidR="00E20466" w:rsidRPr="009D7607">
        <w:rPr>
          <w:color w:val="000000"/>
          <w:shd w:val="clear" w:color="auto" w:fill="FFFFFF"/>
        </w:rPr>
        <w:t>con</w:t>
      </w:r>
      <w:r w:rsidRPr="009D7607">
        <w:rPr>
          <w:color w:val="000000"/>
          <w:shd w:val="clear" w:color="auto" w:fill="FFFFFF"/>
        </w:rPr>
        <w:t>struyó el diagrama de un puerto</w:t>
      </w:r>
      <w:r w:rsidR="00E20466" w:rsidRPr="009D7607">
        <w:rPr>
          <w:color w:val="000000"/>
          <w:shd w:val="clear" w:color="auto" w:fill="FFFFFF"/>
        </w:rPr>
        <w:t xml:space="preserve"> de entrada/salida s</w:t>
      </w:r>
      <w:r w:rsidRPr="009D7607">
        <w:rPr>
          <w:color w:val="000000"/>
          <w:shd w:val="clear" w:color="auto" w:fill="FFFFFF"/>
        </w:rPr>
        <w:t>egún la configuración que maneje</w:t>
      </w:r>
      <w:r w:rsidR="00E20466" w:rsidRPr="009D7607">
        <w:rPr>
          <w:color w:val="000000"/>
          <w:shd w:val="clear" w:color="auto" w:fill="FFFFFF"/>
        </w:rPr>
        <w:t>n los registros. Esto también sirvió para verificar la resistencia de PULL UP, como también comprender totalmente su funcionamiento.</w:t>
      </w:r>
    </w:p>
    <w:p w:rsidR="00E20466" w:rsidRPr="009D7607" w:rsidRDefault="00E20466" w:rsidP="00EE5680">
      <w:pPr>
        <w:jc w:val="both"/>
        <w:rPr>
          <w:color w:val="000000"/>
          <w:shd w:val="clear" w:color="auto" w:fill="FFFFFF"/>
        </w:rPr>
      </w:pPr>
      <w:r w:rsidRPr="009D7607">
        <w:rPr>
          <w:color w:val="000000"/>
          <w:shd w:val="clear" w:color="auto" w:fill="FFFFFF"/>
        </w:rPr>
        <w:t xml:space="preserve">Seguidamente se </w:t>
      </w:r>
      <w:proofErr w:type="spellStart"/>
      <w:r w:rsidRPr="009D7607">
        <w:rPr>
          <w:color w:val="000000"/>
          <w:shd w:val="clear" w:color="auto" w:fill="FFFFFF"/>
        </w:rPr>
        <w:t>empastillaron</w:t>
      </w:r>
      <w:proofErr w:type="spellEnd"/>
      <w:r w:rsidRPr="009D7607">
        <w:rPr>
          <w:color w:val="000000"/>
          <w:shd w:val="clear" w:color="auto" w:fill="FFFFFF"/>
        </w:rPr>
        <w:t xml:space="preserve"> los puertos (8 en total) para tener un manejo más sencillo de los mismos.</w:t>
      </w:r>
    </w:p>
    <w:p w:rsidR="001950AB" w:rsidRPr="009D7607" w:rsidRDefault="00E20466" w:rsidP="00EE5680">
      <w:pPr>
        <w:jc w:val="both"/>
        <w:rPr>
          <w:color w:val="000000"/>
          <w:shd w:val="clear" w:color="auto" w:fill="FFFFFF"/>
        </w:rPr>
      </w:pPr>
      <w:r w:rsidRPr="009D7607">
        <w:rPr>
          <w:color w:val="000000"/>
          <w:shd w:val="clear" w:color="auto" w:fill="FFFFFF"/>
        </w:rPr>
        <w:t>El módulo siguiente comprendía la construcción de una memoria capaz de almacenar datos o instrucciones que posteriormente podrían ser utilizadas, esta es la memoria RAM.</w:t>
      </w:r>
      <w:r w:rsidR="001950AB" w:rsidRPr="009D7607">
        <w:rPr>
          <w:color w:val="000000"/>
          <w:shd w:val="clear" w:color="auto" w:fill="FFFFFF"/>
        </w:rPr>
        <w:t xml:space="preserve"> Para su correcto funcionamiento se cargaron códigos en C en el procesador ATMEGA 8515, el cual también puede verse como la memoria  flash.</w:t>
      </w:r>
    </w:p>
    <w:p w:rsidR="001950AB" w:rsidRPr="009D7607" w:rsidRDefault="001950AB" w:rsidP="00EE5680">
      <w:pPr>
        <w:jc w:val="both"/>
        <w:rPr>
          <w:color w:val="000000"/>
          <w:shd w:val="clear" w:color="auto" w:fill="FFFFFF"/>
        </w:rPr>
      </w:pPr>
      <w:r w:rsidRPr="009D7607">
        <w:rPr>
          <w:color w:val="000000"/>
          <w:shd w:val="clear" w:color="auto" w:fill="FFFFFF"/>
        </w:rPr>
        <w:t xml:space="preserve">Para obtener un control temporal del micro, se </w:t>
      </w:r>
      <w:proofErr w:type="spellStart"/>
      <w:r w:rsidRPr="009D7607">
        <w:rPr>
          <w:color w:val="000000"/>
          <w:shd w:val="clear" w:color="auto" w:fill="FFFFFF"/>
        </w:rPr>
        <w:t>construto</w:t>
      </w:r>
      <w:proofErr w:type="spellEnd"/>
      <w:r w:rsidRPr="009D7607">
        <w:rPr>
          <w:color w:val="000000"/>
          <w:shd w:val="clear" w:color="auto" w:fill="FFFFFF"/>
        </w:rPr>
        <w:t xml:space="preserve"> un </w:t>
      </w:r>
      <w:proofErr w:type="spellStart"/>
      <w:r w:rsidRPr="009D7607">
        <w:rPr>
          <w:color w:val="000000"/>
          <w:shd w:val="clear" w:color="auto" w:fill="FFFFFF"/>
        </w:rPr>
        <w:t>timer</w:t>
      </w:r>
      <w:proofErr w:type="spellEnd"/>
      <w:r w:rsidRPr="009D7607">
        <w:rPr>
          <w:color w:val="000000"/>
          <w:shd w:val="clear" w:color="auto" w:fill="FFFFFF"/>
        </w:rPr>
        <w:t xml:space="preserve"> encargado de esto. El timer o temporizador se basa fundamentalmente en el manejo de los tiempos, su importancia cae en la capacidad para medir un tiempo con tanta precisión como queramos (dentro de sus </w:t>
      </w:r>
      <w:r w:rsidR="00A21525" w:rsidRPr="009D7607">
        <w:rPr>
          <w:color w:val="000000"/>
          <w:shd w:val="clear" w:color="auto" w:fill="FFFFFF"/>
        </w:rPr>
        <w:t>límites</w:t>
      </w:r>
      <w:r w:rsidRPr="009D7607">
        <w:rPr>
          <w:color w:val="000000"/>
          <w:shd w:val="clear" w:color="auto" w:fill="FFFFFF"/>
        </w:rPr>
        <w:t>), esto se puede ver reflejado en la creación</w:t>
      </w:r>
      <w:r w:rsidR="00783030" w:rsidRPr="009D7607">
        <w:rPr>
          <w:color w:val="000000"/>
          <w:shd w:val="clear" w:color="auto" w:fill="FFFFFF"/>
        </w:rPr>
        <w:t xml:space="preserve"> por ejemplo de señales de pulso variantes en su ancho, con respecto a la duración del mismo o como es conocida un señal PWM</w:t>
      </w:r>
    </w:p>
    <w:p w:rsidR="00AC02C8" w:rsidRPr="009D7607" w:rsidRDefault="00AC02C8" w:rsidP="007A407D">
      <w:pPr>
        <w:pStyle w:val="Ttulo1"/>
        <w:rPr>
          <w:b/>
          <w:lang w:val="es-VE"/>
        </w:rPr>
      </w:pPr>
      <w:r w:rsidRPr="009D7607">
        <w:rPr>
          <w:b/>
          <w:lang w:val="es-ES"/>
        </w:rPr>
        <w:t>OBJETIVOS</w:t>
      </w:r>
    </w:p>
    <w:p w:rsidR="00101EC6" w:rsidRPr="009D7607" w:rsidRDefault="00AC02C8" w:rsidP="00101EC6">
      <w:pPr>
        <w:pStyle w:val="Ttulo2"/>
        <w:numPr>
          <w:ilvl w:val="0"/>
          <w:numId w:val="0"/>
        </w:numPr>
        <w:rPr>
          <w:b/>
          <w:lang w:val="es-VE"/>
        </w:rPr>
      </w:pPr>
      <w:r w:rsidRPr="009D7607">
        <w:rPr>
          <w:b/>
          <w:lang w:val="es-VE"/>
        </w:rPr>
        <w:t>General:</w:t>
      </w:r>
    </w:p>
    <w:p w:rsidR="004C5BE7" w:rsidRPr="009D7607" w:rsidRDefault="00783030" w:rsidP="00101EC6">
      <w:pPr>
        <w:pStyle w:val="Prrafodelista"/>
        <w:ind w:left="0"/>
        <w:jc w:val="both"/>
        <w:rPr>
          <w:lang w:val="es-VE"/>
        </w:rPr>
      </w:pPr>
      <w:r w:rsidRPr="009D7607">
        <w:rPr>
          <w:lang w:val="es-VE"/>
        </w:rPr>
        <w:t xml:space="preserve">Implementar correctamente en ISIS </w:t>
      </w:r>
      <w:proofErr w:type="spellStart"/>
      <w:r w:rsidRPr="009D7607">
        <w:rPr>
          <w:lang w:val="es-VE"/>
        </w:rPr>
        <w:t>Proteus</w:t>
      </w:r>
      <w:proofErr w:type="spellEnd"/>
      <w:r w:rsidRPr="009D7607">
        <w:rPr>
          <w:lang w:val="es-VE"/>
        </w:rPr>
        <w:t xml:space="preserve"> un </w:t>
      </w:r>
      <w:proofErr w:type="spellStart"/>
      <w:r w:rsidRPr="009D7607">
        <w:rPr>
          <w:lang w:val="es-VE"/>
        </w:rPr>
        <w:t>microcontrolador</w:t>
      </w:r>
      <w:proofErr w:type="spellEnd"/>
      <w:r w:rsidRPr="009D7607">
        <w:rPr>
          <w:lang w:val="es-VE"/>
        </w:rPr>
        <w:t xml:space="preserve"> de 8 bit con puertos bidireccionales (entrada/salida). </w:t>
      </w:r>
    </w:p>
    <w:p w:rsidR="0023531E" w:rsidRDefault="0023531E" w:rsidP="00D416D3">
      <w:pPr>
        <w:pStyle w:val="Prrafodelista"/>
        <w:ind w:left="0"/>
        <w:jc w:val="both"/>
        <w:rPr>
          <w:b/>
          <w:i/>
          <w:lang w:val="es-VE"/>
        </w:rPr>
      </w:pPr>
    </w:p>
    <w:p w:rsidR="00D416D3" w:rsidRPr="009D7607" w:rsidRDefault="00AC02C8" w:rsidP="00D416D3">
      <w:pPr>
        <w:pStyle w:val="Prrafodelista"/>
        <w:ind w:left="0"/>
        <w:jc w:val="both"/>
        <w:rPr>
          <w:b/>
          <w:i/>
          <w:lang w:val="es-VE"/>
        </w:rPr>
      </w:pPr>
      <w:r w:rsidRPr="009D7607">
        <w:rPr>
          <w:b/>
          <w:i/>
          <w:lang w:val="es-VE"/>
        </w:rPr>
        <w:t>Específico</w:t>
      </w:r>
      <w:r w:rsidR="00101EC6" w:rsidRPr="009D7607">
        <w:rPr>
          <w:b/>
          <w:i/>
          <w:lang w:val="es-VE"/>
        </w:rPr>
        <w:t>s</w:t>
      </w:r>
      <w:r w:rsidRPr="009D7607">
        <w:rPr>
          <w:b/>
          <w:i/>
          <w:lang w:val="es-VE"/>
        </w:rPr>
        <w:t>:</w:t>
      </w:r>
    </w:p>
    <w:p w:rsidR="00D416D3" w:rsidRPr="009D7607" w:rsidRDefault="00D416D3" w:rsidP="00D416D3">
      <w:pPr>
        <w:pStyle w:val="Prrafodelista"/>
        <w:ind w:left="0"/>
        <w:jc w:val="both"/>
        <w:rPr>
          <w:b/>
          <w:i/>
          <w:lang w:val="es-VE"/>
        </w:rPr>
      </w:pPr>
    </w:p>
    <w:p w:rsidR="00836B5E" w:rsidRPr="009D7607" w:rsidRDefault="00783030" w:rsidP="00783030">
      <w:pPr>
        <w:pStyle w:val="Prrafodelista"/>
        <w:numPr>
          <w:ilvl w:val="0"/>
          <w:numId w:val="28"/>
        </w:numPr>
        <w:jc w:val="both"/>
        <w:rPr>
          <w:b/>
          <w:i/>
          <w:lang w:val="es-VE"/>
        </w:rPr>
      </w:pPr>
      <w:r w:rsidRPr="009D7607">
        <w:rPr>
          <w:lang w:val="es-VE"/>
        </w:rPr>
        <w:t>Garantizar puertos de entrada/salida con opción de configuración.</w:t>
      </w:r>
    </w:p>
    <w:p w:rsidR="00204E02" w:rsidRPr="009D7607" w:rsidRDefault="00783030" w:rsidP="00783030">
      <w:pPr>
        <w:pStyle w:val="Prrafodelista"/>
        <w:numPr>
          <w:ilvl w:val="0"/>
          <w:numId w:val="28"/>
        </w:numPr>
        <w:jc w:val="both"/>
        <w:rPr>
          <w:b/>
          <w:i/>
          <w:lang w:val="es-VE"/>
        </w:rPr>
      </w:pPr>
      <w:r w:rsidRPr="009D7607">
        <w:rPr>
          <w:lang w:val="es-VE"/>
        </w:rPr>
        <w:t>Memoria de programa (Flash)</w:t>
      </w:r>
    </w:p>
    <w:p w:rsidR="00783030" w:rsidRPr="009D7607" w:rsidRDefault="00783030" w:rsidP="00783030">
      <w:pPr>
        <w:pStyle w:val="Prrafodelista"/>
        <w:numPr>
          <w:ilvl w:val="0"/>
          <w:numId w:val="28"/>
        </w:numPr>
        <w:jc w:val="both"/>
        <w:rPr>
          <w:b/>
          <w:i/>
          <w:lang w:val="es-VE"/>
        </w:rPr>
      </w:pPr>
      <w:r w:rsidRPr="009D7607">
        <w:rPr>
          <w:lang w:val="es-VE"/>
        </w:rPr>
        <w:t>Memoria de datos</w:t>
      </w:r>
    </w:p>
    <w:p w:rsidR="00783030" w:rsidRPr="009D7607" w:rsidRDefault="00783030" w:rsidP="00783030">
      <w:pPr>
        <w:pStyle w:val="Prrafodelista"/>
        <w:numPr>
          <w:ilvl w:val="0"/>
          <w:numId w:val="28"/>
        </w:numPr>
        <w:jc w:val="both"/>
        <w:rPr>
          <w:b/>
          <w:i/>
          <w:lang w:val="es-VE"/>
        </w:rPr>
      </w:pPr>
      <w:r w:rsidRPr="009D7607">
        <w:rPr>
          <w:lang w:val="es-VE"/>
        </w:rPr>
        <w:t xml:space="preserve">Temporizador de 8 bits con opciones de configuración </w:t>
      </w:r>
    </w:p>
    <w:p w:rsidR="00204E02" w:rsidRPr="009D7607" w:rsidRDefault="00204E02" w:rsidP="00204E02">
      <w:pPr>
        <w:pStyle w:val="Prrafodelista"/>
        <w:ind w:left="360"/>
        <w:jc w:val="both"/>
        <w:rPr>
          <w:b/>
          <w:i/>
          <w:lang w:val="es-VE"/>
        </w:rPr>
      </w:pPr>
    </w:p>
    <w:p w:rsidR="0083094F" w:rsidRPr="009D7607" w:rsidRDefault="0083094F" w:rsidP="0083094F">
      <w:pPr>
        <w:pStyle w:val="Ttulo1"/>
        <w:rPr>
          <w:b/>
        </w:rPr>
      </w:pPr>
      <w:r w:rsidRPr="009D7607">
        <w:rPr>
          <w:b/>
        </w:rPr>
        <w:t>MARCO TEÓRICO</w:t>
      </w:r>
    </w:p>
    <w:p w:rsidR="009D7607" w:rsidRPr="009D7607" w:rsidRDefault="009D7607" w:rsidP="009D7607"/>
    <w:p w:rsidR="00444199" w:rsidRPr="009D7607" w:rsidRDefault="00444199" w:rsidP="00444199">
      <w:pPr>
        <w:pStyle w:val="Prrafodelista"/>
        <w:numPr>
          <w:ilvl w:val="0"/>
          <w:numId w:val="34"/>
        </w:numPr>
        <w:rPr>
          <w:i/>
        </w:rPr>
      </w:pPr>
      <w:proofErr w:type="spellStart"/>
      <w:r w:rsidRPr="009D7607">
        <w:rPr>
          <w:i/>
        </w:rPr>
        <w:t>Microcontrolador</w:t>
      </w:r>
      <w:proofErr w:type="spellEnd"/>
    </w:p>
    <w:p w:rsidR="0023531E" w:rsidRDefault="009D7607" w:rsidP="0023531E">
      <w:pPr>
        <w:autoSpaceDE/>
        <w:autoSpaceDN/>
        <w:spacing w:before="100" w:beforeAutospacing="1"/>
        <w:jc w:val="both"/>
        <w:rPr>
          <w:color w:val="000000"/>
          <w:lang w:val="es-ES" w:eastAsia="es-ES"/>
        </w:rPr>
      </w:pPr>
      <w:r w:rsidRPr="009D7607">
        <w:rPr>
          <w:color w:val="000000"/>
          <w:lang w:val="es-ES" w:eastAsia="es-ES"/>
        </w:rPr>
        <w:t> </w:t>
      </w:r>
      <w:r w:rsidR="007A75AD" w:rsidRPr="007A75AD">
        <w:rPr>
          <w:color w:val="000000"/>
          <w:lang w:val="es-ES" w:eastAsia="es-ES"/>
        </w:rPr>
        <w:t xml:space="preserve">Un </w:t>
      </w:r>
      <w:proofErr w:type="spellStart"/>
      <w:r w:rsidR="007A75AD" w:rsidRPr="007A75AD">
        <w:rPr>
          <w:color w:val="000000"/>
          <w:lang w:val="es-ES" w:eastAsia="es-ES"/>
        </w:rPr>
        <w:t>microcontrolador</w:t>
      </w:r>
      <w:proofErr w:type="spellEnd"/>
      <w:r w:rsidR="007A75AD" w:rsidRPr="007A75AD">
        <w:rPr>
          <w:color w:val="000000"/>
          <w:lang w:val="es-ES" w:eastAsia="es-ES"/>
        </w:rPr>
        <w:t xml:space="preserve"> es un circuito integrado de alta escala de integración que incorpora la mayor parte de los elementos que configuran un controlador y que contiene todos los componentes fundamentales de un ordenador, aunque de limitadas prestaciones y que se suele destinar a gobernar una sola tarea.</w:t>
      </w:r>
    </w:p>
    <w:p w:rsidR="0023531E" w:rsidRDefault="0023531E" w:rsidP="0023531E">
      <w:pPr>
        <w:autoSpaceDE/>
        <w:autoSpaceDN/>
        <w:jc w:val="both"/>
        <w:rPr>
          <w:color w:val="000000"/>
          <w:lang w:val="es-ES" w:eastAsia="es-ES"/>
        </w:rPr>
      </w:pPr>
      <w:r>
        <w:rPr>
          <w:noProof/>
          <w:lang w:val="es-ES" w:eastAsia="es-ES"/>
        </w:rPr>
        <w:drawing>
          <wp:inline distT="0" distB="0" distL="0" distR="0">
            <wp:extent cx="2057400" cy="1543050"/>
            <wp:effectExtent l="0" t="0" r="0" b="0"/>
            <wp:docPr id="4" name="Imagen 4" descr="http://tecnologiarobotica.com/wp-content/uploads/2016/01/microcontrolador-pic16f877a-microchip-micro-pic-16f877a-13724-MLV20080285900_04201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nologiarobotica.com/wp-content/uploads/2016/01/microcontrolador-pic16f877a-microchip-micro-pic-16f877a-13724-MLV20080285900_042014-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186" cy="1545890"/>
                    </a:xfrm>
                    <a:prstGeom prst="rect">
                      <a:avLst/>
                    </a:prstGeom>
                    <a:noFill/>
                    <a:ln>
                      <a:noFill/>
                    </a:ln>
                  </pic:spPr>
                </pic:pic>
              </a:graphicData>
            </a:graphic>
          </wp:inline>
        </w:drawing>
      </w:r>
    </w:p>
    <w:p w:rsidR="0023531E" w:rsidRPr="007A75AD" w:rsidRDefault="0023531E" w:rsidP="0023531E">
      <w:pPr>
        <w:autoSpaceDE/>
        <w:autoSpaceDN/>
        <w:jc w:val="both"/>
        <w:rPr>
          <w:i/>
          <w:color w:val="000000"/>
          <w:sz w:val="18"/>
          <w:szCs w:val="18"/>
          <w:lang w:val="es-ES" w:eastAsia="es-ES"/>
        </w:rPr>
      </w:pPr>
      <w:r>
        <w:rPr>
          <w:i/>
          <w:color w:val="000000"/>
          <w:sz w:val="18"/>
          <w:szCs w:val="18"/>
          <w:lang w:val="es-ES" w:eastAsia="es-ES"/>
        </w:rPr>
        <w:t>Figura#1.Microprocesador</w:t>
      </w:r>
    </w:p>
    <w:p w:rsidR="007A75AD" w:rsidRPr="007A75AD" w:rsidRDefault="007A75AD" w:rsidP="007A75AD">
      <w:pPr>
        <w:autoSpaceDE/>
        <w:autoSpaceDN/>
        <w:spacing w:before="100" w:beforeAutospacing="1" w:after="100" w:afterAutospacing="1"/>
        <w:jc w:val="both"/>
        <w:rPr>
          <w:color w:val="000000"/>
          <w:lang w:val="es-ES" w:eastAsia="es-ES"/>
        </w:rPr>
      </w:pPr>
      <w:r w:rsidRPr="007A75AD">
        <w:rPr>
          <w:color w:val="000000"/>
          <w:lang w:val="es-ES" w:eastAsia="es-ES"/>
        </w:rPr>
        <w:t>    En su memoria sólo reside un programa que controla en funcionamiento de una tarea determinada, sus líneas de entrada/salida se conectan a los sensores y actuadores del dispositivo a controlar y, debido a su pequeño tamaño, suele ir integrado en el propio dispositivo al que gobierna.</w:t>
      </w:r>
    </w:p>
    <w:p w:rsidR="007A75AD" w:rsidRPr="007A75AD" w:rsidRDefault="007A75AD" w:rsidP="007A75AD">
      <w:pPr>
        <w:autoSpaceDE/>
        <w:autoSpaceDN/>
        <w:spacing w:before="100" w:beforeAutospacing="1" w:after="100" w:afterAutospacing="1"/>
        <w:jc w:val="both"/>
        <w:rPr>
          <w:color w:val="000000"/>
          <w:lang w:val="es-ES" w:eastAsia="es-ES"/>
        </w:rPr>
      </w:pPr>
      <w:r w:rsidRPr="007A75AD">
        <w:rPr>
          <w:color w:val="000000"/>
          <w:lang w:val="es-ES" w:eastAsia="es-ES"/>
        </w:rPr>
        <w:lastRenderedPageBreak/>
        <w:t xml:space="preserve">    Un </w:t>
      </w:r>
      <w:proofErr w:type="spellStart"/>
      <w:r w:rsidRPr="007A75AD">
        <w:rPr>
          <w:color w:val="000000"/>
          <w:lang w:val="es-ES" w:eastAsia="es-ES"/>
        </w:rPr>
        <w:t>microcontrolador</w:t>
      </w:r>
      <w:proofErr w:type="spellEnd"/>
      <w:r w:rsidRPr="007A75AD">
        <w:rPr>
          <w:color w:val="000000"/>
          <w:lang w:val="es-ES" w:eastAsia="es-ES"/>
        </w:rPr>
        <w:t xml:space="preserve"> dispone normalmente de los siguientes componentes:</w:t>
      </w:r>
    </w:p>
    <w:p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Procesador o CPU (Unidad Central de Proceso).</w:t>
      </w:r>
    </w:p>
    <w:p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Memoria RAM para contener los datos.</w:t>
      </w:r>
    </w:p>
    <w:p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Memoria para el programa tipo ROM/EPROM/EEPROM/Flash.</w:t>
      </w:r>
    </w:p>
    <w:p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Líneas de E/S para comunicarse con el exterior.</w:t>
      </w:r>
    </w:p>
    <w:p w:rsidR="007A75AD" w:rsidRPr="007A75AD"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Diversos módulos para el control de periféricos (temporizadores, puertos serie y paralelo, CAD: Conversores Analógico/Digital, CDA: Conversores Digital/Analógico, etc.).</w:t>
      </w:r>
    </w:p>
    <w:p w:rsidR="007A75AD" w:rsidRPr="009D7607" w:rsidRDefault="007A75AD" w:rsidP="007A75AD">
      <w:pPr>
        <w:numPr>
          <w:ilvl w:val="0"/>
          <w:numId w:val="35"/>
        </w:numPr>
        <w:autoSpaceDE/>
        <w:autoSpaceDN/>
        <w:spacing w:before="100" w:beforeAutospacing="1" w:after="100" w:afterAutospacing="1"/>
        <w:jc w:val="both"/>
        <w:rPr>
          <w:color w:val="000000"/>
          <w:lang w:val="es-ES" w:eastAsia="es-ES"/>
        </w:rPr>
      </w:pPr>
      <w:r w:rsidRPr="007A75AD">
        <w:rPr>
          <w:color w:val="000000"/>
          <w:lang w:val="es-ES" w:eastAsia="es-ES"/>
        </w:rPr>
        <w:t>Generador de impulsos de reloj que sincronizan el funcionamiento de todo el sistema.</w:t>
      </w:r>
    </w:p>
    <w:p w:rsidR="0083094F" w:rsidRPr="009D7607" w:rsidRDefault="00444199" w:rsidP="00444199">
      <w:pPr>
        <w:pStyle w:val="Prrafodelista"/>
        <w:numPr>
          <w:ilvl w:val="0"/>
          <w:numId w:val="34"/>
        </w:numPr>
        <w:rPr>
          <w:i/>
        </w:rPr>
      </w:pPr>
      <w:r w:rsidRPr="009D7607">
        <w:rPr>
          <w:i/>
        </w:rPr>
        <w:t xml:space="preserve">Arquitectura </w:t>
      </w:r>
      <w:proofErr w:type="spellStart"/>
      <w:r w:rsidRPr="009D7607">
        <w:rPr>
          <w:i/>
        </w:rPr>
        <w:t>Risc</w:t>
      </w:r>
      <w:proofErr w:type="spellEnd"/>
    </w:p>
    <w:p w:rsidR="007A75AD" w:rsidRPr="000A0A67" w:rsidRDefault="00253392" w:rsidP="007A75AD">
      <w:pPr>
        <w:pStyle w:val="NormalWeb"/>
        <w:spacing w:before="0" w:beforeAutospacing="0" w:after="0" w:afterAutospacing="0" w:line="324" w:lineRule="atLeast"/>
        <w:jc w:val="both"/>
        <w:textAlignment w:val="baseline"/>
        <w:rPr>
          <w:color w:val="000000" w:themeColor="text1"/>
          <w:sz w:val="20"/>
          <w:szCs w:val="20"/>
          <w:lang w:val="es-ES"/>
        </w:rPr>
      </w:pPr>
      <w:r w:rsidRPr="000A0A67">
        <w:rPr>
          <w:color w:val="000000" w:themeColor="text1"/>
          <w:sz w:val="20"/>
          <w:szCs w:val="20"/>
          <w:bdr w:val="none" w:sz="0" w:space="0" w:color="auto" w:frame="1"/>
        </w:rPr>
        <w:t>La</w:t>
      </w:r>
      <w:r w:rsidR="007A75AD" w:rsidRPr="000A0A67">
        <w:rPr>
          <w:rStyle w:val="apple-converted-space"/>
          <w:color w:val="000000" w:themeColor="text1"/>
          <w:sz w:val="20"/>
          <w:szCs w:val="20"/>
          <w:bdr w:val="none" w:sz="0" w:space="0" w:color="auto" w:frame="1"/>
        </w:rPr>
        <w:t> </w:t>
      </w:r>
      <w:r w:rsidR="007A75AD" w:rsidRPr="000A0A67">
        <w:rPr>
          <w:color w:val="000000" w:themeColor="text1"/>
          <w:sz w:val="20"/>
          <w:szCs w:val="20"/>
          <w:bdr w:val="none" w:sz="0" w:space="0" w:color="auto" w:frame="1"/>
        </w:rPr>
        <w:t>arquitectura computacional,</w:t>
      </w:r>
      <w:r w:rsidR="007A75AD" w:rsidRPr="000A0A67">
        <w:rPr>
          <w:rStyle w:val="apple-converted-space"/>
          <w:color w:val="000000" w:themeColor="text1"/>
          <w:sz w:val="20"/>
          <w:szCs w:val="20"/>
          <w:bdr w:val="none" w:sz="0" w:space="0" w:color="auto" w:frame="1"/>
        </w:rPr>
        <w:t> </w:t>
      </w:r>
      <w:r w:rsidR="007A75AD" w:rsidRPr="000A0A67">
        <w:rPr>
          <w:rStyle w:val="Textoennegrita"/>
          <w:color w:val="000000" w:themeColor="text1"/>
          <w:sz w:val="20"/>
          <w:szCs w:val="20"/>
          <w:bdr w:val="none" w:sz="0" w:space="0" w:color="auto" w:frame="1"/>
        </w:rPr>
        <w:t>RISC</w:t>
      </w:r>
      <w:r w:rsidR="007A75AD" w:rsidRPr="000A0A67">
        <w:rPr>
          <w:rStyle w:val="apple-converted-space"/>
          <w:color w:val="000000" w:themeColor="text1"/>
          <w:sz w:val="20"/>
          <w:szCs w:val="20"/>
          <w:bdr w:val="none" w:sz="0" w:space="0" w:color="auto" w:frame="1"/>
        </w:rPr>
        <w:t> </w:t>
      </w:r>
      <w:r w:rsidR="007A75AD" w:rsidRPr="000A0A67">
        <w:rPr>
          <w:color w:val="000000" w:themeColor="text1"/>
          <w:sz w:val="20"/>
          <w:szCs w:val="20"/>
          <w:bdr w:val="none" w:sz="0" w:space="0" w:color="auto" w:frame="1"/>
        </w:rPr>
        <w:t>(</w:t>
      </w:r>
      <w:proofErr w:type="spellStart"/>
      <w:r w:rsidR="007A75AD" w:rsidRPr="000A0A67">
        <w:rPr>
          <w:rStyle w:val="nfasis"/>
          <w:color w:val="000000" w:themeColor="text1"/>
          <w:sz w:val="20"/>
          <w:szCs w:val="20"/>
          <w:bdr w:val="none" w:sz="0" w:space="0" w:color="auto" w:frame="1"/>
        </w:rPr>
        <w:t>reduced</w:t>
      </w:r>
      <w:proofErr w:type="spellEnd"/>
      <w:r w:rsidR="007A75AD" w:rsidRPr="000A0A67">
        <w:rPr>
          <w:rStyle w:val="nfasis"/>
          <w:color w:val="000000" w:themeColor="text1"/>
          <w:sz w:val="20"/>
          <w:szCs w:val="20"/>
          <w:bdr w:val="none" w:sz="0" w:space="0" w:color="auto" w:frame="1"/>
        </w:rPr>
        <w:t xml:space="preserve"> </w:t>
      </w:r>
      <w:proofErr w:type="spellStart"/>
      <w:r w:rsidR="007A75AD" w:rsidRPr="000A0A67">
        <w:rPr>
          <w:rStyle w:val="nfasis"/>
          <w:color w:val="000000" w:themeColor="text1"/>
          <w:sz w:val="20"/>
          <w:szCs w:val="20"/>
          <w:bdr w:val="none" w:sz="0" w:space="0" w:color="auto" w:frame="1"/>
        </w:rPr>
        <w:t>instruction</w:t>
      </w:r>
      <w:proofErr w:type="spellEnd"/>
      <w:r w:rsidR="007A75AD" w:rsidRPr="000A0A67">
        <w:rPr>
          <w:rStyle w:val="nfasis"/>
          <w:color w:val="000000" w:themeColor="text1"/>
          <w:sz w:val="20"/>
          <w:szCs w:val="20"/>
          <w:bdr w:val="none" w:sz="0" w:space="0" w:color="auto" w:frame="1"/>
        </w:rPr>
        <w:t xml:space="preserve"> set </w:t>
      </w:r>
      <w:proofErr w:type="spellStart"/>
      <w:r w:rsidR="007A75AD" w:rsidRPr="000A0A67">
        <w:rPr>
          <w:rStyle w:val="nfasis"/>
          <w:color w:val="000000" w:themeColor="text1"/>
          <w:sz w:val="20"/>
          <w:szCs w:val="20"/>
          <w:bdr w:val="none" w:sz="0" w:space="0" w:color="auto" w:frame="1"/>
        </w:rPr>
        <w:t>computer</w:t>
      </w:r>
      <w:proofErr w:type="spellEnd"/>
      <w:r w:rsidR="007A75AD" w:rsidRPr="000A0A67">
        <w:rPr>
          <w:color w:val="000000" w:themeColor="text1"/>
          <w:sz w:val="20"/>
          <w:szCs w:val="20"/>
          <w:bdr w:val="none" w:sz="0" w:space="0" w:color="auto" w:frame="1"/>
        </w:rPr>
        <w:t>) es un tipo de</w:t>
      </w:r>
      <w:r w:rsidR="007A75AD" w:rsidRPr="000A0A67">
        <w:rPr>
          <w:rStyle w:val="apple-converted-space"/>
          <w:color w:val="000000" w:themeColor="text1"/>
          <w:sz w:val="20"/>
          <w:szCs w:val="20"/>
          <w:bdr w:val="none" w:sz="0" w:space="0" w:color="auto" w:frame="1"/>
        </w:rPr>
        <w:t> </w:t>
      </w:r>
      <w:r w:rsidR="007A75AD" w:rsidRPr="000A0A67">
        <w:rPr>
          <w:color w:val="000000" w:themeColor="text1"/>
          <w:sz w:val="20"/>
          <w:szCs w:val="20"/>
          <w:bdr w:val="none" w:sz="0" w:space="0" w:color="auto" w:frame="1"/>
        </w:rPr>
        <w:t>microprocesador</w:t>
      </w:r>
      <w:r w:rsidRPr="000A0A67">
        <w:rPr>
          <w:color w:val="000000" w:themeColor="text1"/>
          <w:sz w:val="20"/>
          <w:szCs w:val="20"/>
        </w:rPr>
        <w:t xml:space="preserve"> </w:t>
      </w:r>
      <w:r w:rsidR="007A75AD" w:rsidRPr="000A0A67">
        <w:rPr>
          <w:color w:val="000000" w:themeColor="text1"/>
          <w:sz w:val="20"/>
          <w:szCs w:val="20"/>
          <w:bdr w:val="none" w:sz="0" w:space="0" w:color="auto" w:frame="1"/>
        </w:rPr>
        <w:t>con las siguientes características fundamentales:</w:t>
      </w:r>
    </w:p>
    <w:p w:rsidR="007A75AD" w:rsidRPr="000A0A67" w:rsidRDefault="007A75AD" w:rsidP="00253392">
      <w:pPr>
        <w:pStyle w:val="Prrafodelista"/>
        <w:numPr>
          <w:ilvl w:val="0"/>
          <w:numId w:val="38"/>
        </w:numPr>
        <w:autoSpaceDE/>
        <w:autoSpaceDN/>
        <w:spacing w:line="324" w:lineRule="atLeast"/>
        <w:jc w:val="both"/>
        <w:textAlignment w:val="baseline"/>
        <w:rPr>
          <w:color w:val="000000" w:themeColor="text1"/>
        </w:rPr>
      </w:pPr>
      <w:r w:rsidRPr="000A0A67">
        <w:rPr>
          <w:color w:val="000000" w:themeColor="text1"/>
          <w:bdr w:val="none" w:sz="0" w:space="0" w:color="auto" w:frame="1"/>
        </w:rPr>
        <w:t>Instrucciones</w:t>
      </w:r>
      <w:r w:rsidRPr="000A0A67">
        <w:rPr>
          <w:rStyle w:val="apple-converted-space"/>
          <w:color w:val="000000" w:themeColor="text1"/>
          <w:bdr w:val="none" w:sz="0" w:space="0" w:color="auto" w:frame="1"/>
        </w:rPr>
        <w:t> </w:t>
      </w:r>
      <w:r w:rsidR="00253392" w:rsidRPr="000A0A67">
        <w:rPr>
          <w:color w:val="000000" w:themeColor="text1"/>
          <w:bdr w:val="none" w:sz="0" w:space="0" w:color="auto" w:frame="1"/>
        </w:rPr>
        <w:t>de tamaño fijo y presentado</w:t>
      </w:r>
      <w:r w:rsidRPr="000A0A67">
        <w:rPr>
          <w:color w:val="000000" w:themeColor="text1"/>
          <w:bdr w:val="none" w:sz="0" w:space="0" w:color="auto" w:frame="1"/>
        </w:rPr>
        <w:t xml:space="preserve"> en un reducido número de formatos.</w:t>
      </w:r>
    </w:p>
    <w:p w:rsidR="007A75AD" w:rsidRPr="000A0A67" w:rsidRDefault="007A75AD" w:rsidP="00253392">
      <w:pPr>
        <w:numPr>
          <w:ilvl w:val="0"/>
          <w:numId w:val="39"/>
        </w:numPr>
        <w:autoSpaceDE/>
        <w:autoSpaceDN/>
        <w:spacing w:line="324" w:lineRule="atLeast"/>
        <w:jc w:val="both"/>
        <w:textAlignment w:val="baseline"/>
        <w:rPr>
          <w:color w:val="000000" w:themeColor="text1"/>
        </w:rPr>
      </w:pPr>
      <w:r w:rsidRPr="000A0A67">
        <w:rPr>
          <w:color w:val="000000" w:themeColor="text1"/>
          <w:bdr w:val="none" w:sz="0" w:space="0" w:color="auto" w:frame="1"/>
        </w:rPr>
        <w:t>Sólo las instrucciones de carga y almacenamiento acceden a la memoria de datos</w:t>
      </w:r>
    </w:p>
    <w:p w:rsidR="00253392" w:rsidRPr="000A0A67" w:rsidRDefault="00253392" w:rsidP="00253392">
      <w:pPr>
        <w:autoSpaceDE/>
        <w:autoSpaceDN/>
        <w:spacing w:line="324" w:lineRule="atLeast"/>
        <w:ind w:left="720"/>
        <w:jc w:val="both"/>
        <w:textAlignment w:val="baseline"/>
        <w:rPr>
          <w:color w:val="000000" w:themeColor="text1"/>
          <w:bdr w:val="none" w:sz="0" w:space="0" w:color="auto" w:frame="1"/>
        </w:rPr>
      </w:pPr>
      <w:r w:rsidRPr="000A0A67">
        <w:rPr>
          <w:color w:val="000000" w:themeColor="text1"/>
          <w:bdr w:val="none" w:sz="0" w:space="0" w:color="auto" w:frame="1"/>
        </w:rPr>
        <w:t>RISC es una filosofía de diseño de</w:t>
      </w:r>
      <w:r w:rsidRPr="000A0A67">
        <w:rPr>
          <w:rStyle w:val="apple-converted-space"/>
          <w:color w:val="000000" w:themeColor="text1"/>
          <w:bdr w:val="none" w:sz="0" w:space="0" w:color="auto" w:frame="1"/>
        </w:rPr>
        <w:t> </w:t>
      </w:r>
      <w:hyperlink r:id="rId9" w:tooltip="Unidad central de procesamiento" w:history="1">
        <w:r w:rsidRPr="000A0A67">
          <w:rPr>
            <w:rStyle w:val="Hipervnculo"/>
            <w:color w:val="000000" w:themeColor="text1"/>
            <w:bdr w:val="none" w:sz="0" w:space="0" w:color="auto" w:frame="1"/>
          </w:rPr>
          <w:t>CPU</w:t>
        </w:r>
      </w:hyperlink>
      <w:r w:rsidRPr="000A0A67">
        <w:rPr>
          <w:rStyle w:val="apple-converted-space"/>
          <w:color w:val="000000" w:themeColor="text1"/>
          <w:bdr w:val="none" w:sz="0" w:space="0" w:color="auto" w:frame="1"/>
        </w:rPr>
        <w:t> </w:t>
      </w:r>
      <w:r w:rsidRPr="000A0A67">
        <w:rPr>
          <w:color w:val="000000" w:themeColor="text1"/>
          <w:bdr w:val="none" w:sz="0" w:space="0" w:color="auto" w:frame="1"/>
        </w:rPr>
        <w:t>para</w:t>
      </w:r>
      <w:r w:rsidRPr="000A0A67">
        <w:rPr>
          <w:rStyle w:val="apple-converted-space"/>
          <w:color w:val="000000" w:themeColor="text1"/>
          <w:bdr w:val="none" w:sz="0" w:space="0" w:color="auto" w:frame="1"/>
        </w:rPr>
        <w:t> </w:t>
      </w:r>
      <w:hyperlink r:id="rId10" w:tooltip="Computadora" w:history="1">
        <w:r w:rsidRPr="000A0A67">
          <w:rPr>
            <w:rStyle w:val="Hipervnculo"/>
            <w:color w:val="000000" w:themeColor="text1"/>
            <w:bdr w:val="none" w:sz="0" w:space="0" w:color="auto" w:frame="1"/>
          </w:rPr>
          <w:t>computadora</w:t>
        </w:r>
      </w:hyperlink>
      <w:r w:rsidRPr="000A0A67">
        <w:rPr>
          <w:rStyle w:val="apple-converted-space"/>
          <w:color w:val="000000" w:themeColor="text1"/>
          <w:bdr w:val="none" w:sz="0" w:space="0" w:color="auto" w:frame="1"/>
        </w:rPr>
        <w:t> </w:t>
      </w:r>
      <w:r w:rsidRPr="000A0A67">
        <w:rPr>
          <w:color w:val="000000" w:themeColor="text1"/>
          <w:bdr w:val="none" w:sz="0" w:space="0" w:color="auto" w:frame="1"/>
        </w:rPr>
        <w:t>que está a favor de conjuntos de instrucciones pequeñas y simples que toman menor tiempo para ejecutarse.</w:t>
      </w:r>
    </w:p>
    <w:p w:rsidR="009B4669" w:rsidRDefault="009B4669" w:rsidP="00253392">
      <w:pPr>
        <w:autoSpaceDE/>
        <w:autoSpaceDN/>
        <w:spacing w:line="324" w:lineRule="atLeast"/>
        <w:ind w:left="720"/>
        <w:jc w:val="both"/>
        <w:textAlignment w:val="baseline"/>
        <w:rPr>
          <w:color w:val="000000" w:themeColor="text1"/>
        </w:rPr>
      </w:pPr>
      <w:r>
        <w:rPr>
          <w:noProof/>
          <w:color w:val="000000" w:themeColor="text1"/>
          <w:lang w:val="es-ES" w:eastAsia="es-ES"/>
        </w:rPr>
        <w:drawing>
          <wp:inline distT="0" distB="0" distL="0" distR="0">
            <wp:extent cx="1276350" cy="2200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2200275"/>
                    </a:xfrm>
                    <a:prstGeom prst="rect">
                      <a:avLst/>
                    </a:prstGeom>
                    <a:noFill/>
                    <a:ln>
                      <a:noFill/>
                    </a:ln>
                  </pic:spPr>
                </pic:pic>
              </a:graphicData>
            </a:graphic>
          </wp:inline>
        </w:drawing>
      </w:r>
    </w:p>
    <w:p w:rsidR="009B4669" w:rsidRPr="009B4669" w:rsidRDefault="009B4669" w:rsidP="00253392">
      <w:pPr>
        <w:autoSpaceDE/>
        <w:autoSpaceDN/>
        <w:spacing w:line="324" w:lineRule="atLeast"/>
        <w:ind w:left="720"/>
        <w:jc w:val="both"/>
        <w:textAlignment w:val="baseline"/>
        <w:rPr>
          <w:i/>
          <w:color w:val="000000" w:themeColor="text1"/>
          <w:sz w:val="18"/>
          <w:szCs w:val="18"/>
        </w:rPr>
      </w:pPr>
      <w:r>
        <w:rPr>
          <w:i/>
          <w:color w:val="000000" w:themeColor="text1"/>
          <w:sz w:val="18"/>
          <w:szCs w:val="18"/>
        </w:rPr>
        <w:t>Figura#2.Arquitectura RISC</w:t>
      </w:r>
    </w:p>
    <w:p w:rsidR="007A75AD" w:rsidRPr="009D7607" w:rsidRDefault="007A75AD" w:rsidP="007A75AD">
      <w:pPr>
        <w:pStyle w:val="Prrafodelista"/>
        <w:rPr>
          <w:i/>
        </w:rPr>
      </w:pPr>
    </w:p>
    <w:p w:rsidR="00444199" w:rsidRPr="009D7607" w:rsidRDefault="00444199" w:rsidP="00444199">
      <w:pPr>
        <w:pStyle w:val="Prrafodelista"/>
        <w:numPr>
          <w:ilvl w:val="0"/>
          <w:numId w:val="34"/>
        </w:numPr>
        <w:rPr>
          <w:i/>
        </w:rPr>
      </w:pPr>
      <w:r w:rsidRPr="009D7607">
        <w:rPr>
          <w:i/>
        </w:rPr>
        <w:t>Puerto entrada/salida digital</w:t>
      </w:r>
    </w:p>
    <w:p w:rsidR="0023531E" w:rsidRDefault="0023531E" w:rsidP="0023531E">
      <w:pPr>
        <w:rPr>
          <w:color w:val="000000" w:themeColor="text1"/>
        </w:rPr>
      </w:pPr>
    </w:p>
    <w:p w:rsidR="00253392" w:rsidRPr="009D7607" w:rsidRDefault="00253392" w:rsidP="0023531E">
      <w:pPr>
        <w:rPr>
          <w:color w:val="000000" w:themeColor="text1"/>
        </w:rPr>
      </w:pPr>
      <w:r w:rsidRPr="009D7607">
        <w:rPr>
          <w:color w:val="000000" w:themeColor="text1"/>
        </w:rPr>
        <w:t xml:space="preserve">Los puertos de </w:t>
      </w:r>
      <w:proofErr w:type="spellStart"/>
      <w:r w:rsidRPr="009D7607">
        <w:rPr>
          <w:color w:val="000000" w:themeColor="text1"/>
        </w:rPr>
        <w:t>microcontrolador</w:t>
      </w:r>
      <w:proofErr w:type="spellEnd"/>
      <w:r w:rsidRPr="009D7607">
        <w:rPr>
          <w:color w:val="000000" w:themeColor="text1"/>
        </w:rPr>
        <w:t xml:space="preserve"> son el punto de comunicación entre el </w:t>
      </w:r>
      <w:proofErr w:type="spellStart"/>
      <w:r w:rsidRPr="009D7607">
        <w:rPr>
          <w:color w:val="000000" w:themeColor="text1"/>
        </w:rPr>
        <w:t>microcontrolador</w:t>
      </w:r>
      <w:proofErr w:type="spellEnd"/>
      <w:r w:rsidRPr="009D7607">
        <w:rPr>
          <w:color w:val="000000" w:themeColor="text1"/>
        </w:rPr>
        <w:t xml:space="preserve"> y el mundo exterior, </w:t>
      </w:r>
      <w:r w:rsidRPr="009D7607">
        <w:rPr>
          <w:color w:val="000000" w:themeColor="text1"/>
        </w:rPr>
        <w:lastRenderedPageBreak/>
        <w:t xml:space="preserve">a través de ellos se pueden efectuar procesos de control electrónico sobre </w:t>
      </w:r>
      <w:r w:rsidR="00174E59" w:rsidRPr="009D7607">
        <w:rPr>
          <w:color w:val="000000" w:themeColor="text1"/>
        </w:rPr>
        <w:t xml:space="preserve">diferentes </w:t>
      </w:r>
      <w:r w:rsidRPr="009D7607">
        <w:rPr>
          <w:color w:val="000000" w:themeColor="text1"/>
        </w:rPr>
        <w:t>dispositivos</w:t>
      </w:r>
      <w:r w:rsidR="00174E59" w:rsidRPr="009D7607">
        <w:rPr>
          <w:color w:val="000000" w:themeColor="text1"/>
        </w:rPr>
        <w:t>, además permiten también recibir señales del mundo exterior</w:t>
      </w:r>
    </w:p>
    <w:p w:rsidR="00174E59" w:rsidRPr="009D7607" w:rsidRDefault="00174E59" w:rsidP="00253392">
      <w:pPr>
        <w:pStyle w:val="Prrafodelista"/>
        <w:rPr>
          <w:i/>
          <w:color w:val="000000" w:themeColor="text1"/>
        </w:rPr>
      </w:pPr>
    </w:p>
    <w:p w:rsidR="00444199" w:rsidRPr="009D7607" w:rsidRDefault="00444199" w:rsidP="00444199">
      <w:pPr>
        <w:pStyle w:val="Prrafodelista"/>
        <w:numPr>
          <w:ilvl w:val="0"/>
          <w:numId w:val="34"/>
        </w:numPr>
        <w:rPr>
          <w:i/>
        </w:rPr>
      </w:pPr>
      <w:r w:rsidRPr="009D7607">
        <w:rPr>
          <w:i/>
        </w:rPr>
        <w:t>Memoria RAM</w:t>
      </w:r>
    </w:p>
    <w:p w:rsidR="00EA60F9" w:rsidRPr="009D7607" w:rsidRDefault="00EA60F9" w:rsidP="00174E59">
      <w:pPr>
        <w:rPr>
          <w:i/>
        </w:rPr>
      </w:pPr>
    </w:p>
    <w:p w:rsidR="00174E59" w:rsidRDefault="00174E59" w:rsidP="00174E59">
      <w:pPr>
        <w:rPr>
          <w:color w:val="000000"/>
        </w:rPr>
      </w:pPr>
      <w:r w:rsidRPr="009D7607">
        <w:rPr>
          <w:i/>
          <w:color w:val="000000" w:themeColor="text1"/>
        </w:rPr>
        <w:t xml:space="preserve">  </w:t>
      </w:r>
      <w:r w:rsidR="002A1074" w:rsidRPr="009D7607">
        <w:rPr>
          <w:color w:val="000000" w:themeColor="text1"/>
          <w:shd w:val="clear" w:color="auto" w:fill="FFFFFF"/>
        </w:rPr>
        <w:t>(RANDOM ACCESS MEMORY) - MEMORIA DE ACCESO ALEATORIO</w:t>
      </w:r>
      <w:r w:rsidR="002A1074" w:rsidRPr="009D7607">
        <w:rPr>
          <w:color w:val="000000" w:themeColor="text1"/>
        </w:rPr>
        <w:t xml:space="preserve">. </w:t>
      </w:r>
      <w:r w:rsidR="002A1074" w:rsidRPr="009D7607">
        <w:rPr>
          <w:color w:val="000000" w:themeColor="text1"/>
          <w:shd w:val="clear" w:color="auto" w:fill="FFFFFF"/>
        </w:rPr>
        <w:t xml:space="preserve">Se utiliza para almacenar temporalmente los datos y los resultados inmediatos creados y utilizados durante el funcionamiento del </w:t>
      </w:r>
      <w:proofErr w:type="spellStart"/>
      <w:r w:rsidR="002A1074" w:rsidRPr="009D7607">
        <w:rPr>
          <w:color w:val="000000" w:themeColor="text1"/>
          <w:shd w:val="clear" w:color="auto" w:fill="FFFFFF"/>
        </w:rPr>
        <w:t>microcontrolador</w:t>
      </w:r>
      <w:proofErr w:type="spellEnd"/>
      <w:r w:rsidR="002A1074" w:rsidRPr="009D7607">
        <w:rPr>
          <w:color w:val="000000" w:themeColor="text1"/>
        </w:rPr>
        <w:t>. Es aquí  donde se cargan todas las instrucciones que ejecutan el procesador y otras unidades de cómputo. Se denominan "de acceso aleatorio" porque se puede leer o escribir en una posición de memoria con un tiempo de espera igual para cualquier posición, no siendo necesario seguir un orden para acceder a la información de la manera más rápida posible</w:t>
      </w:r>
      <w:r w:rsidR="002A1074" w:rsidRPr="009D7607">
        <w:rPr>
          <w:color w:val="000000"/>
        </w:rPr>
        <w:t>.</w:t>
      </w:r>
    </w:p>
    <w:p w:rsidR="00BE4A7F" w:rsidRDefault="00BE4A7F" w:rsidP="00174E59">
      <w:pPr>
        <w:rPr>
          <w:color w:val="000000"/>
        </w:rPr>
      </w:pPr>
      <w:r>
        <w:rPr>
          <w:noProof/>
          <w:lang w:val="es-ES" w:eastAsia="es-ES"/>
        </w:rPr>
        <w:drawing>
          <wp:inline distT="0" distB="0" distL="0" distR="0">
            <wp:extent cx="2857500" cy="2143125"/>
            <wp:effectExtent l="0" t="0" r="0" b="0"/>
            <wp:docPr id="9" name="Imagen 9" descr="http://www.definicionabc.com/wp-content/uploads/memoria-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finicionabc.com/wp-content/uploads/memoria-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BE4A7F" w:rsidRPr="00BE4A7F" w:rsidRDefault="00BE4A7F" w:rsidP="00174E59">
      <w:pPr>
        <w:rPr>
          <w:i/>
          <w:color w:val="000000"/>
          <w:sz w:val="18"/>
          <w:szCs w:val="18"/>
        </w:rPr>
      </w:pPr>
      <w:r>
        <w:rPr>
          <w:i/>
          <w:color w:val="000000"/>
          <w:sz w:val="18"/>
          <w:szCs w:val="18"/>
        </w:rPr>
        <w:t>Figura#3.Memoria RAM</w:t>
      </w:r>
    </w:p>
    <w:p w:rsidR="002A1074" w:rsidRPr="009D7607" w:rsidRDefault="002A1074" w:rsidP="00174E59">
      <w:pPr>
        <w:rPr>
          <w:i/>
        </w:rPr>
      </w:pPr>
    </w:p>
    <w:p w:rsidR="00444199" w:rsidRPr="009D7607" w:rsidRDefault="00444199" w:rsidP="00444199">
      <w:pPr>
        <w:pStyle w:val="Prrafodelista"/>
        <w:numPr>
          <w:ilvl w:val="0"/>
          <w:numId w:val="34"/>
        </w:numPr>
        <w:rPr>
          <w:i/>
        </w:rPr>
      </w:pPr>
      <w:r w:rsidRPr="009D7607">
        <w:rPr>
          <w:i/>
        </w:rPr>
        <w:t>Memoria flash</w:t>
      </w:r>
    </w:p>
    <w:p w:rsidR="002A1074" w:rsidRPr="009D7607" w:rsidRDefault="002A1074" w:rsidP="002A1074">
      <w:pPr>
        <w:rPr>
          <w:i/>
        </w:rPr>
      </w:pPr>
    </w:p>
    <w:p w:rsidR="0023531E" w:rsidRPr="00BE4A7F" w:rsidRDefault="00045857" w:rsidP="002A1074">
      <w:pPr>
        <w:rPr>
          <w:color w:val="000000"/>
          <w:shd w:val="clear" w:color="auto" w:fill="FFFFFF"/>
        </w:rPr>
      </w:pPr>
      <w:r w:rsidRPr="009D7607">
        <w:rPr>
          <w:i/>
        </w:rPr>
        <w:t xml:space="preserve"> </w:t>
      </w:r>
      <w:r w:rsidR="00B5214D" w:rsidRPr="009D7607">
        <w:rPr>
          <w:color w:val="000000"/>
          <w:shd w:val="clear" w:color="auto" w:fill="FFFFFF"/>
        </w:rPr>
        <w:t>Memoria</w:t>
      </w:r>
      <w:r w:rsidRPr="009D7607">
        <w:rPr>
          <w:color w:val="000000"/>
          <w:shd w:val="clear" w:color="auto" w:fill="FFFFFF"/>
        </w:rPr>
        <w:t xml:space="preserve"> programable y borrable eléctricamente</w:t>
      </w:r>
      <w:r w:rsidRPr="009D7607">
        <w:rPr>
          <w:rStyle w:val="apple-converted-space"/>
          <w:color w:val="000000"/>
          <w:shd w:val="clear" w:color="auto" w:fill="FFFFFF"/>
        </w:rPr>
        <w:t>,</w:t>
      </w:r>
      <w:r w:rsidRPr="009D7607">
        <w:rPr>
          <w:color w:val="000000"/>
          <w:shd w:val="clear" w:color="auto" w:fill="FFFFFF"/>
        </w:rPr>
        <w:t xml:space="preserve"> Este tipo de memoria permite reprogramar el </w:t>
      </w:r>
      <w:proofErr w:type="spellStart"/>
      <w:r w:rsidRPr="009D7607">
        <w:rPr>
          <w:color w:val="000000"/>
          <w:shd w:val="clear" w:color="auto" w:fill="FFFFFF"/>
        </w:rPr>
        <w:t>microcontrolador</w:t>
      </w:r>
      <w:proofErr w:type="spellEnd"/>
      <w:r w:rsidRPr="009D7607">
        <w:rPr>
          <w:color w:val="000000"/>
          <w:shd w:val="clear" w:color="auto" w:fill="FFFFFF"/>
        </w:rPr>
        <w:t xml:space="preserve"> sin necesidad de extraerlo del circuito, lo que se conoce comúnmente como ISP (in-</w:t>
      </w:r>
      <w:proofErr w:type="spellStart"/>
      <w:r w:rsidRPr="009D7607">
        <w:rPr>
          <w:color w:val="000000"/>
          <w:shd w:val="clear" w:color="auto" w:fill="FFFFFF"/>
        </w:rPr>
        <w:t>system</w:t>
      </w:r>
      <w:proofErr w:type="spellEnd"/>
      <w:r w:rsidRPr="009D7607">
        <w:rPr>
          <w:color w:val="000000"/>
          <w:shd w:val="clear" w:color="auto" w:fill="FFFFFF"/>
        </w:rPr>
        <w:t xml:space="preserve"> </w:t>
      </w:r>
      <w:proofErr w:type="spellStart"/>
      <w:r w:rsidRPr="009D7607">
        <w:rPr>
          <w:color w:val="000000"/>
          <w:shd w:val="clear" w:color="auto" w:fill="FFFFFF"/>
        </w:rPr>
        <w:t>programming</w:t>
      </w:r>
      <w:proofErr w:type="spellEnd"/>
      <w:r w:rsidRPr="009D7607">
        <w:rPr>
          <w:color w:val="000000"/>
          <w:shd w:val="clear" w:color="auto" w:fill="FFFFFF"/>
        </w:rPr>
        <w:t>).</w:t>
      </w:r>
    </w:p>
    <w:p w:rsidR="002A1074" w:rsidRPr="009D7607" w:rsidRDefault="002A1074" w:rsidP="002A1074">
      <w:pPr>
        <w:rPr>
          <w:i/>
        </w:rPr>
      </w:pPr>
      <w:r w:rsidRPr="009D7607">
        <w:rPr>
          <w:i/>
        </w:rPr>
        <w:t xml:space="preserve">      </w:t>
      </w:r>
    </w:p>
    <w:p w:rsidR="00444199" w:rsidRPr="009D7607" w:rsidRDefault="00444199" w:rsidP="00444199">
      <w:pPr>
        <w:pStyle w:val="Prrafodelista"/>
        <w:numPr>
          <w:ilvl w:val="0"/>
          <w:numId w:val="34"/>
        </w:numPr>
        <w:rPr>
          <w:i/>
        </w:rPr>
      </w:pPr>
      <w:r w:rsidRPr="009D7607">
        <w:rPr>
          <w:i/>
        </w:rPr>
        <w:t xml:space="preserve">Timer </w:t>
      </w:r>
    </w:p>
    <w:p w:rsidR="0023531E" w:rsidRDefault="0023531E" w:rsidP="00EA60F9">
      <w:pPr>
        <w:rPr>
          <w:i/>
        </w:rPr>
      </w:pPr>
    </w:p>
    <w:p w:rsidR="00444199" w:rsidRDefault="00C00DF0" w:rsidP="00EA60F9">
      <w:pPr>
        <w:rPr>
          <w:rStyle w:val="apple-converted-space"/>
          <w:color w:val="111111"/>
          <w:shd w:val="clear" w:color="auto" w:fill="FFFFFF"/>
        </w:rPr>
      </w:pPr>
      <w:r w:rsidRPr="009D7607">
        <w:rPr>
          <w:color w:val="111111"/>
          <w:shd w:val="clear" w:color="auto" w:fill="FFFFFF"/>
        </w:rPr>
        <w:t xml:space="preserve">Un timer  es un contador cuya entrada está conectada al reloj del sistema, Por defecto la señal que van a contabilizar los </w:t>
      </w:r>
      <w:proofErr w:type="spellStart"/>
      <w:r w:rsidRPr="009D7607">
        <w:rPr>
          <w:color w:val="111111"/>
          <w:shd w:val="clear" w:color="auto" w:fill="FFFFFF"/>
        </w:rPr>
        <w:t>timers</w:t>
      </w:r>
      <w:proofErr w:type="spellEnd"/>
      <w:r w:rsidRPr="009D7607">
        <w:rPr>
          <w:color w:val="111111"/>
          <w:shd w:val="clear" w:color="auto" w:fill="FFFFFF"/>
        </w:rPr>
        <w:t xml:space="preserve"> corresponde a la frecuencia del oscilador dividida por cuatro. Por lo tanto en realidad cuentan ciclos máquina, no ciclos de reloj. Son muy útiles para medir el tiempo que ha pasado entre dos eventos, establecer tareas para ejecutarse a intervalos regulares, etc.</w:t>
      </w:r>
      <w:r w:rsidRPr="009D7607">
        <w:rPr>
          <w:rStyle w:val="apple-converted-space"/>
          <w:color w:val="111111"/>
          <w:shd w:val="clear" w:color="auto" w:fill="FFFFFF"/>
        </w:rPr>
        <w:t> </w:t>
      </w:r>
    </w:p>
    <w:p w:rsidR="000808EC" w:rsidRDefault="000808EC" w:rsidP="00EA60F9">
      <w:pPr>
        <w:rPr>
          <w:i/>
        </w:rPr>
      </w:pPr>
      <w:r>
        <w:rPr>
          <w:i/>
          <w:noProof/>
          <w:lang w:val="es-ES" w:eastAsia="es-ES"/>
        </w:rPr>
        <w:lastRenderedPageBreak/>
        <w:drawing>
          <wp:inline distT="0" distB="0" distL="0" distR="0">
            <wp:extent cx="3162300" cy="2076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076450"/>
                    </a:xfrm>
                    <a:prstGeom prst="rect">
                      <a:avLst/>
                    </a:prstGeom>
                    <a:noFill/>
                    <a:ln>
                      <a:noFill/>
                    </a:ln>
                  </pic:spPr>
                </pic:pic>
              </a:graphicData>
            </a:graphic>
          </wp:inline>
        </w:drawing>
      </w:r>
    </w:p>
    <w:p w:rsidR="000808EC" w:rsidRPr="000808EC" w:rsidRDefault="000A0A67" w:rsidP="00EA60F9">
      <w:pPr>
        <w:rPr>
          <w:i/>
          <w:sz w:val="18"/>
          <w:szCs w:val="18"/>
        </w:rPr>
      </w:pPr>
      <w:r>
        <w:rPr>
          <w:i/>
          <w:sz w:val="18"/>
          <w:szCs w:val="18"/>
        </w:rPr>
        <w:t>Figura#4.Diagrama temporizador de 8 bits.</w:t>
      </w:r>
    </w:p>
    <w:p w:rsidR="00762095" w:rsidRPr="009D7607" w:rsidRDefault="00762095" w:rsidP="00422A3B"/>
    <w:p w:rsidR="00D71079" w:rsidRPr="009D7607" w:rsidRDefault="00101EC6" w:rsidP="00D71079">
      <w:pPr>
        <w:pStyle w:val="Ttulo1"/>
        <w:rPr>
          <w:b/>
          <w:lang w:val="es-VE"/>
        </w:rPr>
      </w:pPr>
      <w:r w:rsidRPr="009D7607">
        <w:rPr>
          <w:b/>
          <w:lang w:val="es-VE"/>
        </w:rPr>
        <w:t>PROCEDIMIENTO</w:t>
      </w:r>
    </w:p>
    <w:p w:rsidR="00D71079" w:rsidRPr="009D7607" w:rsidRDefault="00CE16B0" w:rsidP="00D71079">
      <w:pPr>
        <w:pStyle w:val="Ttulo2"/>
        <w:rPr>
          <w:i w:val="0"/>
          <w:lang w:val="es-VE"/>
        </w:rPr>
      </w:pPr>
      <w:r w:rsidRPr="009D7607">
        <w:rPr>
          <w:i w:val="0"/>
          <w:lang w:val="es-VE"/>
        </w:rPr>
        <w:t xml:space="preserve"> </w:t>
      </w:r>
      <w:r w:rsidR="00D71079" w:rsidRPr="009D7607">
        <w:rPr>
          <w:i w:val="0"/>
          <w:lang w:val="es-VE"/>
        </w:rPr>
        <w:t xml:space="preserve">Como primer parámetro del proyecto se realizó la construcción en </w:t>
      </w:r>
      <w:r w:rsidRPr="009D7607">
        <w:rPr>
          <w:i w:val="0"/>
          <w:lang w:val="es-VE"/>
        </w:rPr>
        <w:t xml:space="preserve">el software </w:t>
      </w:r>
      <w:proofErr w:type="spellStart"/>
      <w:r w:rsidR="00D71079" w:rsidRPr="009D7607">
        <w:rPr>
          <w:i w:val="0"/>
          <w:lang w:val="es-VE"/>
        </w:rPr>
        <w:t>proteus</w:t>
      </w:r>
      <w:proofErr w:type="spellEnd"/>
      <w:r w:rsidRPr="009D7607">
        <w:rPr>
          <w:i w:val="0"/>
          <w:lang w:val="es-VE"/>
        </w:rPr>
        <w:t>,</w:t>
      </w:r>
      <w:r w:rsidR="00D71079" w:rsidRPr="009D7607">
        <w:rPr>
          <w:i w:val="0"/>
          <w:lang w:val="es-VE"/>
        </w:rPr>
        <w:t xml:space="preserve"> del circuito para un solo pin correspondiente al puerto</w:t>
      </w:r>
      <w:r w:rsidRPr="009D7607">
        <w:rPr>
          <w:i w:val="0"/>
          <w:lang w:val="es-VE"/>
        </w:rPr>
        <w:t xml:space="preserve"> </w:t>
      </w:r>
      <w:r w:rsidR="00D71079" w:rsidRPr="009D7607">
        <w:rPr>
          <w:i w:val="0"/>
          <w:lang w:val="es-VE"/>
        </w:rPr>
        <w:t>de entrada/salida, habien</w:t>
      </w:r>
      <w:r w:rsidRPr="009D7607">
        <w:rPr>
          <w:i w:val="0"/>
          <w:lang w:val="es-VE"/>
        </w:rPr>
        <w:t xml:space="preserve">do hecho el montaje, </w:t>
      </w:r>
      <w:r w:rsidR="00D71079" w:rsidRPr="009D7607">
        <w:rPr>
          <w:i w:val="0"/>
          <w:lang w:val="es-VE"/>
        </w:rPr>
        <w:t>se procedió</w:t>
      </w:r>
      <w:r w:rsidRPr="009D7607">
        <w:rPr>
          <w:i w:val="0"/>
          <w:lang w:val="es-VE"/>
        </w:rPr>
        <w:t xml:space="preserve"> </w:t>
      </w:r>
      <w:r w:rsidR="00D71079" w:rsidRPr="009D7607">
        <w:rPr>
          <w:i w:val="0"/>
          <w:lang w:val="es-VE"/>
        </w:rPr>
        <w:t xml:space="preserve">A verificar su funcionamiento mediante el uso primeramente de estados lógicos y después </w:t>
      </w:r>
      <w:r w:rsidRPr="009D7607">
        <w:rPr>
          <w:i w:val="0"/>
          <w:lang w:val="es-VE"/>
        </w:rPr>
        <w:t xml:space="preserve">con la ayuda de </w:t>
      </w:r>
      <w:r w:rsidR="00D71079" w:rsidRPr="009D7607">
        <w:rPr>
          <w:i w:val="0"/>
          <w:lang w:val="es-VE"/>
        </w:rPr>
        <w:t xml:space="preserve">compuertas </w:t>
      </w:r>
      <w:r w:rsidRPr="009D7607">
        <w:rPr>
          <w:i w:val="0"/>
          <w:lang w:val="es-VE"/>
        </w:rPr>
        <w:t>que estaban conectados al bus de datos y generaba el valor para configurar cada uno de los registros.</w:t>
      </w:r>
    </w:p>
    <w:p w:rsidR="009A4AEE" w:rsidRPr="009D7607" w:rsidRDefault="009A4AEE" w:rsidP="009A4AEE">
      <w:pPr>
        <w:rPr>
          <w:lang w:val="es-VE"/>
        </w:rPr>
      </w:pPr>
      <w:r w:rsidRPr="009D7607">
        <w:rPr>
          <w:noProof/>
          <w:lang w:val="es-ES" w:eastAsia="es-ES"/>
        </w:rPr>
        <w:drawing>
          <wp:inline distT="0" distB="0" distL="0" distR="0" wp14:anchorId="6DAE25FC" wp14:editId="4CF41D99">
            <wp:extent cx="3166745" cy="1657849"/>
            <wp:effectExtent l="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19400" t="19277" r="3812" b="12048"/>
                    <a:stretch>
                      <a:fillRect/>
                    </a:stretch>
                  </pic:blipFill>
                  <pic:spPr bwMode="auto">
                    <a:xfrm>
                      <a:off x="0" y="0"/>
                      <a:ext cx="3166745" cy="1657849"/>
                    </a:xfrm>
                    <a:prstGeom prst="rect">
                      <a:avLst/>
                    </a:prstGeom>
                    <a:noFill/>
                    <a:ln w="9525">
                      <a:noFill/>
                      <a:miter lim="800000"/>
                      <a:headEnd/>
                      <a:tailEnd/>
                    </a:ln>
                  </pic:spPr>
                </pic:pic>
              </a:graphicData>
            </a:graphic>
          </wp:inline>
        </w:drawing>
      </w:r>
    </w:p>
    <w:p w:rsidR="000A0A67" w:rsidRPr="0023531E" w:rsidRDefault="000A0A67" w:rsidP="009A4AEE">
      <w:pPr>
        <w:rPr>
          <w:i/>
          <w:sz w:val="18"/>
          <w:szCs w:val="18"/>
          <w:lang w:val="es-VE"/>
        </w:rPr>
      </w:pPr>
      <w:r>
        <w:rPr>
          <w:i/>
          <w:sz w:val="18"/>
          <w:szCs w:val="18"/>
          <w:lang w:val="es-VE"/>
        </w:rPr>
        <w:t>Figura#5</w:t>
      </w:r>
      <w:r w:rsidR="009A4AEE" w:rsidRPr="0023531E">
        <w:rPr>
          <w:i/>
          <w:sz w:val="18"/>
          <w:szCs w:val="18"/>
          <w:lang w:val="es-VE"/>
        </w:rPr>
        <w:t xml:space="preserve">. Prueba pin digital con estados </w:t>
      </w:r>
      <w:r>
        <w:rPr>
          <w:i/>
          <w:sz w:val="18"/>
          <w:szCs w:val="18"/>
          <w:lang w:val="es-VE"/>
        </w:rPr>
        <w:t>lógicos</w:t>
      </w:r>
    </w:p>
    <w:p w:rsidR="009A4AEE" w:rsidRPr="009D7607" w:rsidRDefault="009A4AEE" w:rsidP="009A4AEE">
      <w:pPr>
        <w:rPr>
          <w:lang w:val="es-VE"/>
        </w:rPr>
      </w:pPr>
      <w:r w:rsidRPr="009D7607">
        <w:rPr>
          <w:noProof/>
          <w:lang w:val="es-ES" w:eastAsia="es-ES"/>
        </w:rPr>
        <w:drawing>
          <wp:inline distT="0" distB="0" distL="0" distR="0" wp14:anchorId="027D883B" wp14:editId="24DFEB7F">
            <wp:extent cx="3166745" cy="16020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493" t="18940" r="2074" b="8681"/>
                    <a:stretch/>
                  </pic:blipFill>
                  <pic:spPr bwMode="auto">
                    <a:xfrm>
                      <a:off x="0" y="0"/>
                      <a:ext cx="3166745" cy="1602088"/>
                    </a:xfrm>
                    <a:prstGeom prst="rect">
                      <a:avLst/>
                    </a:prstGeom>
                    <a:ln>
                      <a:noFill/>
                    </a:ln>
                    <a:extLst>
                      <a:ext uri="{53640926-AAD7-44D8-BBD7-CCE9431645EC}">
                        <a14:shadowObscured xmlns:a14="http://schemas.microsoft.com/office/drawing/2010/main"/>
                      </a:ext>
                    </a:extLst>
                  </pic:spPr>
                </pic:pic>
              </a:graphicData>
            </a:graphic>
          </wp:inline>
        </w:drawing>
      </w:r>
    </w:p>
    <w:p w:rsidR="009A4AEE" w:rsidRPr="0023531E" w:rsidRDefault="000A0A67" w:rsidP="009A4AEE">
      <w:pPr>
        <w:rPr>
          <w:i/>
          <w:sz w:val="18"/>
          <w:szCs w:val="18"/>
          <w:lang w:val="es-VE"/>
        </w:rPr>
      </w:pPr>
      <w:r>
        <w:rPr>
          <w:i/>
          <w:sz w:val="18"/>
          <w:szCs w:val="18"/>
          <w:lang w:val="es-VE"/>
        </w:rPr>
        <w:t>Figura#6</w:t>
      </w:r>
      <w:r w:rsidR="009A4AEE" w:rsidRPr="0023531E">
        <w:rPr>
          <w:i/>
          <w:sz w:val="18"/>
          <w:szCs w:val="18"/>
          <w:lang w:val="es-VE"/>
        </w:rPr>
        <w:t>.Prueba circuito integrado para un solo pin</w:t>
      </w:r>
    </w:p>
    <w:p w:rsidR="009A4AEE" w:rsidRDefault="009A4AEE" w:rsidP="009A4AEE">
      <w:pPr>
        <w:rPr>
          <w:i/>
          <w:lang w:val="es-VE"/>
        </w:rPr>
      </w:pPr>
    </w:p>
    <w:p w:rsidR="000A0A67" w:rsidRPr="009D7607" w:rsidRDefault="000A0A67" w:rsidP="000A0A67">
      <w:pPr>
        <w:pStyle w:val="Ttulo2"/>
        <w:rPr>
          <w:i w:val="0"/>
          <w:lang w:val="es-VE"/>
        </w:rPr>
      </w:pPr>
      <w:r w:rsidRPr="009D7607">
        <w:rPr>
          <w:i w:val="0"/>
          <w:lang w:val="es-VE"/>
        </w:rPr>
        <w:lastRenderedPageBreak/>
        <w:t xml:space="preserve">Paso siguiente se elaboró el circuito integrado para un solo pin con su respectiva prueba, y al verificar su correcto funcionamiento se desarrolló el circuito integrado con los ocho pines correspondientes al puerto de entrada/salida del </w:t>
      </w:r>
      <w:proofErr w:type="spellStart"/>
      <w:r w:rsidRPr="009D7607">
        <w:rPr>
          <w:i w:val="0"/>
          <w:lang w:val="es-VE"/>
        </w:rPr>
        <w:t>microcontrolador</w:t>
      </w:r>
      <w:proofErr w:type="spellEnd"/>
      <w:r w:rsidRPr="009D7607">
        <w:rPr>
          <w:i w:val="0"/>
          <w:lang w:val="es-VE"/>
        </w:rPr>
        <w:t>.</w:t>
      </w:r>
    </w:p>
    <w:p w:rsidR="000A0A67" w:rsidRPr="009D7607" w:rsidRDefault="000A0A67" w:rsidP="009A4AEE">
      <w:pPr>
        <w:rPr>
          <w:i/>
          <w:lang w:val="es-VE"/>
        </w:rPr>
      </w:pPr>
    </w:p>
    <w:p w:rsidR="009A4AEE" w:rsidRPr="009D7607" w:rsidRDefault="009A4AEE" w:rsidP="009A4AEE">
      <w:pPr>
        <w:rPr>
          <w:i/>
          <w:lang w:val="es-VE"/>
        </w:rPr>
      </w:pPr>
      <w:r w:rsidRPr="009D7607">
        <w:rPr>
          <w:b/>
          <w:noProof/>
          <w:lang w:val="es-ES" w:eastAsia="es-ES"/>
        </w:rPr>
        <w:drawing>
          <wp:inline distT="0" distB="0" distL="0" distR="0" wp14:anchorId="00BBF51C" wp14:editId="45B6E1C7">
            <wp:extent cx="3019425" cy="15843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909" cy="1586226"/>
                    </a:xfrm>
                    <a:prstGeom prst="rect">
                      <a:avLst/>
                    </a:prstGeom>
                    <a:noFill/>
                    <a:ln>
                      <a:noFill/>
                    </a:ln>
                  </pic:spPr>
                </pic:pic>
              </a:graphicData>
            </a:graphic>
          </wp:inline>
        </w:drawing>
      </w:r>
    </w:p>
    <w:p w:rsidR="009A4AEE" w:rsidRPr="0023531E" w:rsidRDefault="000A0A67" w:rsidP="009A4AEE">
      <w:pPr>
        <w:rPr>
          <w:i/>
          <w:sz w:val="18"/>
          <w:szCs w:val="18"/>
          <w:lang w:val="es-VE"/>
        </w:rPr>
      </w:pPr>
      <w:r>
        <w:rPr>
          <w:i/>
          <w:sz w:val="18"/>
          <w:szCs w:val="18"/>
          <w:lang w:val="es-VE"/>
        </w:rPr>
        <w:t>Figura#7</w:t>
      </w:r>
      <w:r w:rsidR="009A4AEE" w:rsidRPr="0023531E">
        <w:rPr>
          <w:i/>
          <w:sz w:val="18"/>
          <w:szCs w:val="18"/>
          <w:lang w:val="es-VE"/>
        </w:rPr>
        <w:t>.Prueba circuito integrado puerto 8 pines</w:t>
      </w:r>
    </w:p>
    <w:p w:rsidR="009A4AEE" w:rsidRPr="009D7607" w:rsidRDefault="009A4AEE" w:rsidP="009A4AEE">
      <w:pPr>
        <w:rPr>
          <w:i/>
          <w:lang w:val="es-VE"/>
        </w:rPr>
      </w:pPr>
    </w:p>
    <w:p w:rsidR="00A21525" w:rsidRDefault="00A21525" w:rsidP="009A4AEE">
      <w:pPr>
        <w:pStyle w:val="Ttulo2"/>
        <w:rPr>
          <w:i w:val="0"/>
          <w:lang w:val="es-VE"/>
        </w:rPr>
      </w:pPr>
      <w:r w:rsidRPr="009D7607">
        <w:rPr>
          <w:i w:val="0"/>
          <w:lang w:val="es-VE"/>
        </w:rPr>
        <w:t>Después</w:t>
      </w:r>
      <w:r w:rsidR="00CE16B0" w:rsidRPr="009D7607">
        <w:rPr>
          <w:i w:val="0"/>
          <w:lang w:val="es-VE"/>
        </w:rPr>
        <w:t xml:space="preserve"> de tener en funcionamiento el puerto de entrada/salida para el </w:t>
      </w:r>
      <w:proofErr w:type="spellStart"/>
      <w:r w:rsidR="00CE16B0" w:rsidRPr="009D7607">
        <w:rPr>
          <w:i w:val="0"/>
          <w:lang w:val="es-VE"/>
        </w:rPr>
        <w:t>microcontrolador</w:t>
      </w:r>
      <w:proofErr w:type="spellEnd"/>
      <w:r w:rsidR="00CE16B0" w:rsidRPr="009D7607">
        <w:rPr>
          <w:i w:val="0"/>
          <w:lang w:val="es-VE"/>
        </w:rPr>
        <w:t xml:space="preserve">, se </w:t>
      </w:r>
      <w:r w:rsidR="00B46694" w:rsidRPr="009D7607">
        <w:rPr>
          <w:i w:val="0"/>
          <w:lang w:val="es-VE"/>
        </w:rPr>
        <w:t>empezaron</w:t>
      </w:r>
      <w:r w:rsidR="00CE16B0" w:rsidRPr="009D7607">
        <w:rPr>
          <w:i w:val="0"/>
          <w:lang w:val="es-VE"/>
        </w:rPr>
        <w:t xml:space="preserve"> a desarrollar la</w:t>
      </w:r>
      <w:r w:rsidR="00B46694" w:rsidRPr="009D7607">
        <w:rPr>
          <w:i w:val="0"/>
          <w:lang w:val="es-VE"/>
        </w:rPr>
        <w:t>s</w:t>
      </w:r>
      <w:r w:rsidR="00CE16B0" w:rsidRPr="009D7607">
        <w:rPr>
          <w:i w:val="0"/>
          <w:lang w:val="es-VE"/>
        </w:rPr>
        <w:t xml:space="preserve"> memoria</w:t>
      </w:r>
      <w:r w:rsidR="00B46694" w:rsidRPr="009D7607">
        <w:rPr>
          <w:i w:val="0"/>
          <w:lang w:val="es-VE"/>
        </w:rPr>
        <w:t>s</w:t>
      </w:r>
      <w:r w:rsidR="00CE16B0" w:rsidRPr="009D7607">
        <w:rPr>
          <w:i w:val="0"/>
          <w:lang w:val="es-VE"/>
        </w:rPr>
        <w:t xml:space="preserve"> </w:t>
      </w:r>
      <w:r w:rsidRPr="009D7607">
        <w:rPr>
          <w:i w:val="0"/>
          <w:lang w:val="es-VE"/>
        </w:rPr>
        <w:t>RAM</w:t>
      </w:r>
      <w:r w:rsidR="00B46694" w:rsidRPr="009D7607">
        <w:rPr>
          <w:i w:val="0"/>
          <w:lang w:val="es-VE"/>
        </w:rPr>
        <w:t xml:space="preserve"> y flash</w:t>
      </w:r>
      <w:r w:rsidR="00BE2463" w:rsidRPr="009D7607">
        <w:rPr>
          <w:i w:val="0"/>
          <w:lang w:val="es-VE"/>
        </w:rPr>
        <w:t>.</w:t>
      </w:r>
      <w:r w:rsidR="00BE2463" w:rsidRPr="009D7607">
        <w:rPr>
          <w:i w:val="0"/>
          <w:lang w:val="es-VE"/>
        </w:rPr>
        <w:tab/>
      </w:r>
    </w:p>
    <w:p w:rsidR="009466A5" w:rsidRPr="009466A5" w:rsidRDefault="009466A5" w:rsidP="009466A5">
      <w:pPr>
        <w:rPr>
          <w:lang w:val="es-VE"/>
        </w:rPr>
      </w:pPr>
      <w:r>
        <w:rPr>
          <w:noProof/>
          <w:lang w:val="es-ES" w:eastAsia="es-ES"/>
        </w:rPr>
        <w:drawing>
          <wp:inline distT="0" distB="0" distL="0" distR="0">
            <wp:extent cx="3105150" cy="193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3746" cy="1936396"/>
                    </a:xfrm>
                    <a:prstGeom prst="rect">
                      <a:avLst/>
                    </a:prstGeom>
                    <a:noFill/>
                    <a:ln>
                      <a:noFill/>
                    </a:ln>
                  </pic:spPr>
                </pic:pic>
              </a:graphicData>
            </a:graphic>
          </wp:inline>
        </w:drawing>
      </w:r>
    </w:p>
    <w:p w:rsidR="00196699" w:rsidRDefault="00196699" w:rsidP="00196699">
      <w:pPr>
        <w:rPr>
          <w:lang w:val="es-VE"/>
        </w:rPr>
      </w:pPr>
    </w:p>
    <w:p w:rsidR="00E35AAE" w:rsidRPr="00196699" w:rsidRDefault="00E35AAE" w:rsidP="00196699">
      <w:pPr>
        <w:rPr>
          <w:lang w:val="es-VE"/>
        </w:rPr>
      </w:pPr>
      <w:r>
        <w:rPr>
          <w:noProof/>
          <w:lang w:val="es-ES" w:eastAsia="es-ES"/>
        </w:rPr>
        <w:drawing>
          <wp:inline distT="0" distB="0" distL="0" distR="0">
            <wp:extent cx="3162300" cy="1609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609725"/>
                    </a:xfrm>
                    <a:prstGeom prst="rect">
                      <a:avLst/>
                    </a:prstGeom>
                    <a:noFill/>
                    <a:ln>
                      <a:noFill/>
                    </a:ln>
                  </pic:spPr>
                </pic:pic>
              </a:graphicData>
            </a:graphic>
          </wp:inline>
        </w:drawing>
      </w:r>
    </w:p>
    <w:p w:rsidR="00CE16B0" w:rsidRPr="009D7607" w:rsidRDefault="00CE16B0" w:rsidP="00CE16B0">
      <w:pPr>
        <w:pStyle w:val="Ttulo2"/>
        <w:rPr>
          <w:i w:val="0"/>
          <w:lang w:val="es-VE"/>
        </w:rPr>
      </w:pPr>
      <w:r w:rsidRPr="009D7607">
        <w:rPr>
          <w:i w:val="0"/>
          <w:lang w:val="es-VE"/>
        </w:rPr>
        <w:lastRenderedPageBreak/>
        <w:t xml:space="preserve">Por </w:t>
      </w:r>
      <w:r w:rsidR="00A21525" w:rsidRPr="009D7607">
        <w:rPr>
          <w:i w:val="0"/>
          <w:lang w:val="es-VE"/>
        </w:rPr>
        <w:t>último</w:t>
      </w:r>
      <w:r w:rsidRPr="009D7607">
        <w:rPr>
          <w:i w:val="0"/>
          <w:lang w:val="es-VE"/>
        </w:rPr>
        <w:t xml:space="preserve"> se montaría el circuito correspondiente al </w:t>
      </w:r>
      <w:proofErr w:type="spellStart"/>
      <w:r w:rsidRPr="009D7607">
        <w:rPr>
          <w:i w:val="0"/>
          <w:lang w:val="es-VE"/>
        </w:rPr>
        <w:t>timer</w:t>
      </w:r>
      <w:proofErr w:type="spellEnd"/>
      <w:r w:rsidRPr="009D7607">
        <w:rPr>
          <w:i w:val="0"/>
          <w:lang w:val="es-VE"/>
        </w:rPr>
        <w:t>, empezando por cada uno de los registros que dab</w:t>
      </w:r>
      <w:r w:rsidR="00BE2463" w:rsidRPr="009D7607">
        <w:rPr>
          <w:i w:val="0"/>
          <w:lang w:val="es-VE"/>
        </w:rPr>
        <w:t xml:space="preserve">an el modo de funcionamiento a esta parte del </w:t>
      </w:r>
      <w:proofErr w:type="spellStart"/>
      <w:r w:rsidR="00BE2463" w:rsidRPr="009D7607">
        <w:rPr>
          <w:i w:val="0"/>
          <w:lang w:val="es-VE"/>
        </w:rPr>
        <w:t>microcontrolador</w:t>
      </w:r>
      <w:proofErr w:type="spellEnd"/>
      <w:r w:rsidR="00BE2463" w:rsidRPr="009D7607">
        <w:rPr>
          <w:i w:val="0"/>
          <w:lang w:val="es-VE"/>
        </w:rPr>
        <w:t xml:space="preserve">, como lo son el </w:t>
      </w:r>
      <w:proofErr w:type="spellStart"/>
      <w:r w:rsidR="00BE2463" w:rsidRPr="009D7607">
        <w:rPr>
          <w:i w:val="0"/>
          <w:lang w:val="es-VE"/>
        </w:rPr>
        <w:t>TCCRn</w:t>
      </w:r>
      <w:proofErr w:type="gramStart"/>
      <w:r w:rsidR="00BE2463" w:rsidRPr="009D7607">
        <w:rPr>
          <w:i w:val="0"/>
          <w:lang w:val="es-VE"/>
        </w:rPr>
        <w:t>,OCRn,TCNTn</w:t>
      </w:r>
      <w:proofErr w:type="spellEnd"/>
      <w:proofErr w:type="gramEnd"/>
      <w:r w:rsidR="00BE2463" w:rsidRPr="009D7607">
        <w:rPr>
          <w:i w:val="0"/>
          <w:lang w:val="es-VE"/>
        </w:rPr>
        <w:t>.</w:t>
      </w:r>
    </w:p>
    <w:p w:rsidR="00A21525" w:rsidRPr="009D7607" w:rsidRDefault="00A21525" w:rsidP="00A21525">
      <w:pPr>
        <w:rPr>
          <w:lang w:val="es-VE"/>
        </w:rPr>
      </w:pPr>
      <w:r w:rsidRPr="009D7607">
        <w:rPr>
          <w:noProof/>
          <w:lang w:val="es-ES" w:eastAsia="es-ES"/>
        </w:rPr>
        <w:drawing>
          <wp:inline distT="0" distB="0" distL="0" distR="0" wp14:anchorId="5FB2A51D" wp14:editId="63752851">
            <wp:extent cx="3166745" cy="1719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6745" cy="1719090"/>
                    </a:xfrm>
                    <a:prstGeom prst="rect">
                      <a:avLst/>
                    </a:prstGeom>
                    <a:noFill/>
                    <a:ln>
                      <a:noFill/>
                    </a:ln>
                  </pic:spPr>
                </pic:pic>
              </a:graphicData>
            </a:graphic>
          </wp:inline>
        </w:drawing>
      </w:r>
    </w:p>
    <w:p w:rsidR="00BE2463" w:rsidRPr="0023531E" w:rsidRDefault="000A0A67" w:rsidP="00BE2463">
      <w:pPr>
        <w:rPr>
          <w:i/>
          <w:sz w:val="18"/>
          <w:szCs w:val="18"/>
          <w:lang w:val="es-VE"/>
        </w:rPr>
      </w:pPr>
      <w:r>
        <w:rPr>
          <w:i/>
          <w:sz w:val="18"/>
          <w:szCs w:val="18"/>
          <w:lang w:val="es-VE"/>
        </w:rPr>
        <w:t>Figura#8</w:t>
      </w:r>
      <w:r w:rsidR="00A21525" w:rsidRPr="0023531E">
        <w:rPr>
          <w:i/>
          <w:sz w:val="18"/>
          <w:szCs w:val="18"/>
          <w:lang w:val="es-VE"/>
        </w:rPr>
        <w:t xml:space="preserve">. Montaje registros </w:t>
      </w:r>
      <w:proofErr w:type="spellStart"/>
      <w:r w:rsidR="00A21525" w:rsidRPr="0023531E">
        <w:rPr>
          <w:i/>
          <w:sz w:val="18"/>
          <w:szCs w:val="18"/>
          <w:lang w:val="es-VE"/>
        </w:rPr>
        <w:t>TCCRn</w:t>
      </w:r>
      <w:proofErr w:type="spellEnd"/>
      <w:r w:rsidR="00A21525" w:rsidRPr="0023531E">
        <w:rPr>
          <w:i/>
          <w:sz w:val="18"/>
          <w:szCs w:val="18"/>
          <w:lang w:val="es-VE"/>
        </w:rPr>
        <w:t xml:space="preserve"> y </w:t>
      </w:r>
      <w:proofErr w:type="spellStart"/>
      <w:r w:rsidR="00A21525" w:rsidRPr="0023531E">
        <w:rPr>
          <w:i/>
          <w:sz w:val="18"/>
          <w:szCs w:val="18"/>
          <w:lang w:val="es-VE"/>
        </w:rPr>
        <w:t>OCCRn</w:t>
      </w:r>
      <w:proofErr w:type="spellEnd"/>
    </w:p>
    <w:p w:rsidR="00A21525" w:rsidRPr="009D7607" w:rsidRDefault="00A21525" w:rsidP="00BE2463">
      <w:pPr>
        <w:rPr>
          <w:i/>
          <w:lang w:val="es-VE"/>
        </w:rPr>
      </w:pPr>
    </w:p>
    <w:p w:rsidR="00A21525" w:rsidRPr="009D7607" w:rsidRDefault="00A21525" w:rsidP="00BE2463">
      <w:pPr>
        <w:rPr>
          <w:lang w:val="es-VE"/>
        </w:rPr>
      </w:pPr>
      <w:r w:rsidRPr="009D7607">
        <w:rPr>
          <w:noProof/>
          <w:lang w:val="es-ES" w:eastAsia="es-ES"/>
        </w:rPr>
        <w:drawing>
          <wp:inline distT="0" distB="0" distL="0" distR="0">
            <wp:extent cx="3162300"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543050"/>
                    </a:xfrm>
                    <a:prstGeom prst="rect">
                      <a:avLst/>
                    </a:prstGeom>
                    <a:noFill/>
                    <a:ln>
                      <a:noFill/>
                    </a:ln>
                  </pic:spPr>
                </pic:pic>
              </a:graphicData>
            </a:graphic>
          </wp:inline>
        </w:drawing>
      </w:r>
    </w:p>
    <w:p w:rsidR="00A21525" w:rsidRPr="0023531E" w:rsidRDefault="000A0A67" w:rsidP="00A21525">
      <w:pPr>
        <w:rPr>
          <w:i/>
          <w:sz w:val="18"/>
          <w:szCs w:val="18"/>
          <w:lang w:val="es-VE"/>
        </w:rPr>
      </w:pPr>
      <w:r>
        <w:rPr>
          <w:i/>
          <w:sz w:val="18"/>
          <w:szCs w:val="18"/>
          <w:lang w:val="es-VE"/>
        </w:rPr>
        <w:t>Figura#9</w:t>
      </w:r>
      <w:r w:rsidR="00A21525" w:rsidRPr="0023531E">
        <w:rPr>
          <w:i/>
          <w:sz w:val="18"/>
          <w:szCs w:val="18"/>
          <w:lang w:val="es-VE"/>
        </w:rPr>
        <w:t xml:space="preserve">. Montaje registro </w:t>
      </w:r>
      <w:proofErr w:type="spellStart"/>
      <w:r w:rsidR="00A21525" w:rsidRPr="0023531E">
        <w:rPr>
          <w:i/>
          <w:sz w:val="18"/>
          <w:szCs w:val="18"/>
          <w:lang w:val="es-VE"/>
        </w:rPr>
        <w:t>TCNTn</w:t>
      </w:r>
      <w:proofErr w:type="spellEnd"/>
    </w:p>
    <w:p w:rsidR="00A21525" w:rsidRPr="009D7607" w:rsidRDefault="00A21525" w:rsidP="00BE2463">
      <w:pPr>
        <w:rPr>
          <w:lang w:val="es-VE"/>
        </w:rPr>
      </w:pPr>
    </w:p>
    <w:tbl>
      <w:tblPr>
        <w:tblpPr w:leftFromText="141" w:rightFromText="141" w:vertAnchor="text" w:horzAnchor="page" w:tblpX="5806" w:tblpY="1027"/>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74"/>
        <w:gridCol w:w="74"/>
        <w:gridCol w:w="4312"/>
        <w:gridCol w:w="76"/>
        <w:gridCol w:w="76"/>
        <w:gridCol w:w="76"/>
        <w:gridCol w:w="76"/>
        <w:gridCol w:w="76"/>
        <w:gridCol w:w="91"/>
      </w:tblGrid>
      <w:tr w:rsidR="002B72B0" w:rsidTr="002B72B0">
        <w:trPr>
          <w:trHeight w:val="243"/>
          <w:tblCellSpacing w:w="15" w:type="dxa"/>
        </w:trPr>
        <w:tc>
          <w:tcPr>
            <w:tcW w:w="100" w:type="pct"/>
          </w:tcPr>
          <w:p w:rsidR="002B72B0" w:rsidRDefault="002B72B0" w:rsidP="002B72B0">
            <w:pPr>
              <w:pStyle w:val="Bibliografa"/>
              <w:rPr>
                <w:noProof/>
                <w:sz w:val="24"/>
                <w:szCs w:val="24"/>
              </w:rPr>
            </w:pPr>
            <w:r>
              <w:rPr>
                <w:noProof/>
                <w:sz w:val="24"/>
                <w:szCs w:val="24"/>
              </w:rPr>
              <w:t xml:space="preserve">                      </w:t>
            </w:r>
          </w:p>
        </w:tc>
        <w:tc>
          <w:tcPr>
            <w:tcW w:w="44" w:type="pct"/>
          </w:tcPr>
          <w:p w:rsidR="002B72B0" w:rsidRDefault="002B72B0" w:rsidP="002B72B0">
            <w:pPr>
              <w:pStyle w:val="Bibliografa"/>
              <w:rPr>
                <w:noProof/>
              </w:rPr>
            </w:pPr>
          </w:p>
        </w:tc>
        <w:tc>
          <w:tcPr>
            <w:tcW w:w="44" w:type="pct"/>
          </w:tcPr>
          <w:p w:rsidR="002B72B0" w:rsidRDefault="002B72B0" w:rsidP="002B72B0">
            <w:pPr>
              <w:pStyle w:val="Bibliografa"/>
              <w:rPr>
                <w:noProof/>
              </w:rPr>
            </w:pPr>
          </w:p>
        </w:tc>
        <w:tc>
          <w:tcPr>
            <w:tcW w:w="4214" w:type="pct"/>
          </w:tcPr>
          <w:p w:rsidR="006248FF" w:rsidRPr="006248FF" w:rsidRDefault="006248FF" w:rsidP="006248FF"/>
        </w:tc>
        <w:tc>
          <w:tcPr>
            <w:tcW w:w="45" w:type="pct"/>
          </w:tcPr>
          <w:p w:rsidR="002B72B0" w:rsidRDefault="002B72B0" w:rsidP="002B72B0">
            <w:pPr>
              <w:pStyle w:val="Bibliografa"/>
              <w:rPr>
                <w:noProof/>
              </w:rPr>
            </w:pPr>
            <w:r>
              <w:rPr>
                <w:noProof/>
              </w:rPr>
              <w:t xml:space="preserve">    </w:t>
            </w: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sz w:val="24"/>
                <w:szCs w:val="24"/>
              </w:rPr>
            </w:pPr>
            <w:r>
              <w:rPr>
                <w:noProof/>
                <w:sz w:val="24"/>
                <w:szCs w:val="24"/>
              </w:rPr>
              <w:t xml:space="preserve">   </w:t>
            </w: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r>
              <w:rPr>
                <w:noProof/>
              </w:rPr>
              <w:t xml:space="preserve">   </w:t>
            </w:r>
          </w:p>
        </w:tc>
      </w:tr>
      <w:tr w:rsidR="002B72B0" w:rsidTr="002B72B0">
        <w:trPr>
          <w:trHeight w:val="243"/>
          <w:tblCellSpacing w:w="15" w:type="dxa"/>
        </w:trPr>
        <w:tc>
          <w:tcPr>
            <w:tcW w:w="100" w:type="pct"/>
          </w:tcPr>
          <w:p w:rsidR="002B72B0" w:rsidRDefault="002B72B0" w:rsidP="002B72B0">
            <w:pPr>
              <w:pStyle w:val="Bibliografa"/>
              <w:rPr>
                <w:noProof/>
                <w:sz w:val="24"/>
                <w:szCs w:val="24"/>
              </w:rPr>
            </w:pPr>
          </w:p>
        </w:tc>
        <w:tc>
          <w:tcPr>
            <w:tcW w:w="44" w:type="pct"/>
          </w:tcPr>
          <w:p w:rsidR="002B72B0" w:rsidRDefault="002B72B0" w:rsidP="002B72B0">
            <w:pPr>
              <w:pStyle w:val="Bibliografa"/>
              <w:rPr>
                <w:noProof/>
              </w:rPr>
            </w:pPr>
          </w:p>
        </w:tc>
        <w:tc>
          <w:tcPr>
            <w:tcW w:w="44" w:type="pct"/>
          </w:tcPr>
          <w:p w:rsidR="002B72B0" w:rsidRDefault="002B72B0" w:rsidP="002B72B0">
            <w:pPr>
              <w:pStyle w:val="Bibliografa"/>
              <w:rPr>
                <w:noProof/>
              </w:rPr>
            </w:pPr>
          </w:p>
        </w:tc>
        <w:tc>
          <w:tcPr>
            <w:tcW w:w="4214"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c>
          <w:tcPr>
            <w:tcW w:w="45" w:type="pct"/>
          </w:tcPr>
          <w:p w:rsidR="002B72B0" w:rsidRDefault="002B72B0" w:rsidP="002B72B0">
            <w:pPr>
              <w:pStyle w:val="Bibliografa"/>
              <w:rPr>
                <w:noProof/>
              </w:rPr>
            </w:pPr>
          </w:p>
        </w:tc>
      </w:tr>
    </w:tbl>
    <w:p w:rsidR="00BE2463" w:rsidRPr="009D7607" w:rsidRDefault="00BE2463" w:rsidP="00BE2463">
      <w:pPr>
        <w:pStyle w:val="Ttulo2"/>
        <w:rPr>
          <w:i w:val="0"/>
          <w:lang w:val="es-VE"/>
        </w:rPr>
      </w:pPr>
      <w:r w:rsidRPr="009D7607">
        <w:rPr>
          <w:i w:val="0"/>
          <w:lang w:val="es-VE"/>
        </w:rPr>
        <w:t xml:space="preserve">Como paso siguiente se implementaron los circuitos restantes del </w:t>
      </w:r>
      <w:proofErr w:type="spellStart"/>
      <w:r w:rsidRPr="009D7607">
        <w:rPr>
          <w:i w:val="0"/>
          <w:lang w:val="es-VE"/>
        </w:rPr>
        <w:t>timer</w:t>
      </w:r>
      <w:proofErr w:type="spellEnd"/>
      <w:r w:rsidRPr="009D7607">
        <w:rPr>
          <w:i w:val="0"/>
          <w:lang w:val="es-VE"/>
        </w:rPr>
        <w:t xml:space="preserve"> como el </w:t>
      </w:r>
      <w:proofErr w:type="spellStart"/>
      <w:r w:rsidRPr="009D7607">
        <w:rPr>
          <w:i w:val="0"/>
          <w:lang w:val="es-VE"/>
        </w:rPr>
        <w:t>preesc</w:t>
      </w:r>
      <w:r w:rsidR="00A21525" w:rsidRPr="009D7607">
        <w:rPr>
          <w:i w:val="0"/>
          <w:lang w:val="es-VE"/>
        </w:rPr>
        <w:t>lador</w:t>
      </w:r>
      <w:proofErr w:type="spellEnd"/>
      <w:r w:rsidR="00A21525" w:rsidRPr="009D7607">
        <w:rPr>
          <w:i w:val="0"/>
          <w:lang w:val="es-VE"/>
        </w:rPr>
        <w:t>, el</w:t>
      </w:r>
      <w:r w:rsidRPr="009D7607">
        <w:rPr>
          <w:i w:val="0"/>
          <w:lang w:val="es-VE"/>
        </w:rPr>
        <w:t xml:space="preserve"> control </w:t>
      </w:r>
      <w:r w:rsidR="00A21525" w:rsidRPr="009D7607">
        <w:rPr>
          <w:i w:val="0"/>
          <w:lang w:val="es-VE"/>
        </w:rPr>
        <w:t>lógico, el</w:t>
      </w:r>
      <w:r w:rsidRPr="009D7607">
        <w:rPr>
          <w:i w:val="0"/>
          <w:lang w:val="es-VE"/>
        </w:rPr>
        <w:t xml:space="preserve"> generador de forma de onda y el circuito de salida al pin y se hiso la prueba correspondiente, con los códigos propios en lenguaje c cargados al generador de datos.</w:t>
      </w:r>
    </w:p>
    <w:p w:rsidR="00BE2463" w:rsidRPr="009D7607" w:rsidRDefault="00BE2463" w:rsidP="00BE2463">
      <w:pPr>
        <w:pStyle w:val="Ttulo2"/>
        <w:rPr>
          <w:i w:val="0"/>
          <w:lang w:val="es-VE"/>
        </w:rPr>
      </w:pPr>
      <w:r w:rsidRPr="009D7607">
        <w:rPr>
          <w:i w:val="0"/>
          <w:lang w:val="es-VE"/>
        </w:rPr>
        <w:t>A continuación de verifica</w:t>
      </w:r>
      <w:r w:rsidR="00A21525" w:rsidRPr="009D7607">
        <w:rPr>
          <w:i w:val="0"/>
          <w:lang w:val="es-VE"/>
        </w:rPr>
        <w:t>r el correcto funcionamiento d</w:t>
      </w:r>
      <w:r w:rsidRPr="009D7607">
        <w:rPr>
          <w:i w:val="0"/>
          <w:lang w:val="es-VE"/>
        </w:rPr>
        <w:t xml:space="preserve">el </w:t>
      </w:r>
      <w:proofErr w:type="spellStart"/>
      <w:r w:rsidRPr="009D7607">
        <w:rPr>
          <w:i w:val="0"/>
          <w:lang w:val="es-VE"/>
        </w:rPr>
        <w:t>timer</w:t>
      </w:r>
      <w:proofErr w:type="spellEnd"/>
      <w:r w:rsidRPr="009D7607">
        <w:rPr>
          <w:i w:val="0"/>
          <w:lang w:val="es-VE"/>
        </w:rPr>
        <w:t xml:space="preserve"> procedimos a realizar su circuito integrado correspondiente y probarlo para estar seguros de que estaba trabajando apropiadamente.</w:t>
      </w:r>
    </w:p>
    <w:p w:rsidR="00BE2463" w:rsidRPr="009D7607" w:rsidRDefault="00BE2463" w:rsidP="00BE2463">
      <w:pPr>
        <w:rPr>
          <w:lang w:val="es-VE"/>
        </w:rPr>
      </w:pPr>
    </w:p>
    <w:p w:rsidR="00BE2463" w:rsidRDefault="00BE2463" w:rsidP="00BE2463">
      <w:pPr>
        <w:pStyle w:val="Ttulo2"/>
        <w:rPr>
          <w:i w:val="0"/>
          <w:lang w:val="es-VE"/>
        </w:rPr>
      </w:pPr>
      <w:r w:rsidRPr="009D7607">
        <w:rPr>
          <w:i w:val="0"/>
          <w:lang w:val="es-VE"/>
        </w:rPr>
        <w:t xml:space="preserve">Como </w:t>
      </w:r>
      <w:r w:rsidR="00A21525" w:rsidRPr="009D7607">
        <w:rPr>
          <w:i w:val="0"/>
          <w:lang w:val="es-VE"/>
        </w:rPr>
        <w:t>último</w:t>
      </w:r>
      <w:r w:rsidRPr="009D7607">
        <w:rPr>
          <w:i w:val="0"/>
          <w:lang w:val="es-VE"/>
        </w:rPr>
        <w:t xml:space="preserve"> paso del proyecto, se conectaron </w:t>
      </w:r>
      <w:r w:rsidR="00A21525" w:rsidRPr="009D7607">
        <w:rPr>
          <w:i w:val="0"/>
          <w:lang w:val="es-VE"/>
        </w:rPr>
        <w:t>todos los componentes previamente generados</w:t>
      </w:r>
      <w:r w:rsidRPr="009D7607">
        <w:rPr>
          <w:i w:val="0"/>
          <w:lang w:val="es-VE"/>
        </w:rPr>
        <w:t xml:space="preserve"> y se verifico el correcto funcionamiento de todo el microprocesador.</w:t>
      </w:r>
    </w:p>
    <w:p w:rsidR="00E7741E" w:rsidRPr="00E7741E" w:rsidRDefault="00E7741E" w:rsidP="00E7741E">
      <w:pPr>
        <w:rPr>
          <w:lang w:val="es-VE"/>
        </w:rPr>
      </w:pPr>
    </w:p>
    <w:p w:rsidR="00534659" w:rsidRDefault="00196699" w:rsidP="00534659">
      <w:pPr>
        <w:pStyle w:val="Ttulo1"/>
        <w:rPr>
          <w:b/>
        </w:rPr>
      </w:pPr>
      <w:r>
        <w:rPr>
          <w:b/>
        </w:rPr>
        <w:t>ANÁLISIS DE</w:t>
      </w:r>
      <w:r w:rsidR="00783030" w:rsidRPr="009D7607">
        <w:rPr>
          <w:b/>
        </w:rPr>
        <w:t xml:space="preserve"> RESULTADOS</w:t>
      </w:r>
      <w:r w:rsidR="00096818" w:rsidRPr="009D7607">
        <w:rPr>
          <w:b/>
        </w:rPr>
        <w:t xml:space="preserve"> </w:t>
      </w:r>
    </w:p>
    <w:p w:rsidR="00196699" w:rsidRDefault="00196699" w:rsidP="00196699">
      <w:r>
        <w:t>El proyecto tuvo un buen funcionamiento, en la parte de los puertos de entrada salida, los cuales se estaban configurando de forma óptima, teniendo en cuanta los datos de entrada.</w:t>
      </w:r>
    </w:p>
    <w:p w:rsidR="00196699" w:rsidRDefault="00196699" w:rsidP="00196699">
      <w:r>
        <w:lastRenderedPageBreak/>
        <w:t>De igual manera la RAM funciono de manera correcta almacenando los datos que se generaban en el puerto de entrada y escribiéndolos en el puerto de salida.</w:t>
      </w:r>
    </w:p>
    <w:p w:rsidR="00196699" w:rsidRPr="00196699" w:rsidRDefault="00196699" w:rsidP="00196699">
      <w:r>
        <w:t>Por ultimo tenemos que decir que no pudimos saber cómo fue el funcionamiento del timer, ya que por errores de simulación, que muy probablemente se deben a las conexiones no se pudo revisar su modo de trabajo y saber si era el indicado.</w:t>
      </w:r>
    </w:p>
    <w:p w:rsidR="00196699" w:rsidRPr="00196699" w:rsidRDefault="00196699" w:rsidP="00196699"/>
    <w:p w:rsidR="00465A91" w:rsidRPr="009D7607" w:rsidRDefault="00465A91" w:rsidP="00074F23">
      <w:pPr>
        <w:jc w:val="both"/>
      </w:pPr>
    </w:p>
    <w:p w:rsidR="00F037CE" w:rsidRPr="009D7607" w:rsidRDefault="00096818" w:rsidP="00096818">
      <w:pPr>
        <w:pStyle w:val="Ttulo1"/>
        <w:rPr>
          <w:b/>
        </w:rPr>
      </w:pPr>
      <w:r w:rsidRPr="009D7607">
        <w:rPr>
          <w:b/>
        </w:rPr>
        <w:t>CONCLUSIONES</w:t>
      </w:r>
    </w:p>
    <w:p w:rsidR="0023531E" w:rsidRPr="009D7607" w:rsidRDefault="00C97D5C" w:rsidP="0023531E">
      <w:pPr>
        <w:pStyle w:val="Prrafodelista"/>
        <w:numPr>
          <w:ilvl w:val="0"/>
          <w:numId w:val="32"/>
        </w:numPr>
      </w:pPr>
      <w:r>
        <w:t xml:space="preserve">El micro controlador según las direcciones recibidas del </w:t>
      </w:r>
      <w:proofErr w:type="spellStart"/>
      <w:r>
        <w:t>atmega</w:t>
      </w:r>
      <w:proofErr w:type="spellEnd"/>
      <w:r>
        <w:t xml:space="preserve"> será su forma de trabajo ya se acceder a la RA</w:t>
      </w:r>
      <w:r w:rsidR="00DC559E">
        <w:t>M</w:t>
      </w:r>
      <w:r>
        <w:t xml:space="preserve"> al </w:t>
      </w:r>
      <w:proofErr w:type="spellStart"/>
      <w:r>
        <w:t>timer</w:t>
      </w:r>
      <w:proofErr w:type="spellEnd"/>
      <w:r>
        <w:t xml:space="preserve"> o a los puertos de entrada y salida</w:t>
      </w:r>
    </w:p>
    <w:p w:rsidR="0023531E" w:rsidRPr="009D7607" w:rsidRDefault="0023531E" w:rsidP="0023531E">
      <w:pPr>
        <w:pStyle w:val="Prrafodelista"/>
      </w:pPr>
    </w:p>
    <w:p w:rsidR="0023531E" w:rsidRPr="009D7607" w:rsidRDefault="00DC559E" w:rsidP="0023531E">
      <w:pPr>
        <w:pStyle w:val="Prrafodelista"/>
        <w:numPr>
          <w:ilvl w:val="0"/>
          <w:numId w:val="32"/>
        </w:numPr>
      </w:pPr>
      <w:r>
        <w:t xml:space="preserve">En el </w:t>
      </w:r>
      <w:proofErr w:type="spellStart"/>
      <w:r>
        <w:t>timer</w:t>
      </w:r>
      <w:proofErr w:type="spellEnd"/>
      <w:r>
        <w:t xml:space="preserve"> podemos concluir que todo su modo de trabajo dependen de los bits del 0 al 6 del </w:t>
      </w:r>
      <w:proofErr w:type="spellStart"/>
      <w:r>
        <w:t>TCCRn</w:t>
      </w:r>
      <w:proofErr w:type="spellEnd"/>
      <w:r>
        <w:t xml:space="preserve"> </w:t>
      </w:r>
    </w:p>
    <w:p w:rsidR="0023531E" w:rsidRPr="009D7607" w:rsidRDefault="0023531E" w:rsidP="0023531E"/>
    <w:p w:rsidR="0023531E" w:rsidRPr="009D7607" w:rsidRDefault="00DC559E" w:rsidP="0023531E">
      <w:pPr>
        <w:pStyle w:val="Prrafodelista"/>
        <w:numPr>
          <w:ilvl w:val="0"/>
          <w:numId w:val="26"/>
        </w:numPr>
        <w:jc w:val="both"/>
      </w:pPr>
      <w:r>
        <w:t>En la implementación se observó como el orden de los circuitos es muy importante para poder analizar su funcionamiento también que el montaje por medio de buses de datos simplifica y da más orden al montaje</w:t>
      </w:r>
    </w:p>
    <w:p w:rsidR="0023531E" w:rsidRPr="009D7607" w:rsidRDefault="0023531E" w:rsidP="0023531E">
      <w:pPr>
        <w:pStyle w:val="Prrafodelista"/>
        <w:jc w:val="both"/>
      </w:pPr>
    </w:p>
    <w:p w:rsidR="00F037CE" w:rsidRPr="000C7F12" w:rsidRDefault="00DC559E" w:rsidP="000C7F12">
      <w:pPr>
        <w:pStyle w:val="Prrafodelista"/>
        <w:numPr>
          <w:ilvl w:val="0"/>
          <w:numId w:val="26"/>
        </w:numPr>
        <w:jc w:val="both"/>
      </w:pPr>
      <w:r>
        <w:t>Es muy importante tener en cuenta en qué</w:t>
      </w:r>
      <w:bookmarkStart w:id="0" w:name="_GoBack"/>
      <w:bookmarkEnd w:id="0"/>
      <w:r>
        <w:t xml:space="preserve"> dirección funciona cada puerta para </w:t>
      </w:r>
      <w:proofErr w:type="spellStart"/>
      <w:r>
        <w:t>asi</w:t>
      </w:r>
      <w:proofErr w:type="spellEnd"/>
      <w:r>
        <w:t xml:space="preserve"> poder analizar el micro antes de su simulación</w:t>
      </w:r>
    </w:p>
    <w:p w:rsidR="000A0A67" w:rsidRDefault="000A0A67" w:rsidP="00205D48">
      <w:pPr>
        <w:jc w:val="both"/>
        <w:rPr>
          <w:b/>
          <w:sz w:val="24"/>
          <w:szCs w:val="24"/>
        </w:rPr>
      </w:pPr>
    </w:p>
    <w:p w:rsidR="002B72B0" w:rsidRDefault="002B72B0" w:rsidP="00205D48">
      <w:pPr>
        <w:jc w:val="both"/>
        <w:rPr>
          <w:b/>
          <w:sz w:val="24"/>
          <w:szCs w:val="24"/>
        </w:rPr>
      </w:pPr>
    </w:p>
    <w:p w:rsidR="002B72B0" w:rsidRPr="00210D8B" w:rsidRDefault="002B72B0" w:rsidP="00205D48">
      <w:pPr>
        <w:jc w:val="both"/>
        <w:rPr>
          <w:b/>
          <w:sz w:val="24"/>
          <w:szCs w:val="24"/>
        </w:rPr>
      </w:pPr>
    </w:p>
    <w:p w:rsidR="00CB7D3A" w:rsidRPr="00CB7D3A" w:rsidRDefault="002B6408" w:rsidP="00CB7D3A">
      <w:pPr>
        <w:pStyle w:val="Ttulo1"/>
        <w:rPr>
          <w:b/>
        </w:rPr>
      </w:pPr>
      <w:r w:rsidRPr="000A0A67">
        <w:rPr>
          <w:b/>
        </w:rPr>
        <w:t>Bibliografía</w:t>
      </w:r>
    </w:p>
    <w:tbl>
      <w:tblPr>
        <w:tblpPr w:leftFromText="141" w:rightFromText="141" w:vertAnchor="text" w:horzAnchor="margin" w:tblpXSpec="right" w:tblpY="139"/>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4773"/>
      </w:tblGrid>
      <w:tr w:rsidR="00CB7D3A" w:rsidRPr="00CB7D3A" w:rsidTr="00CB7D3A">
        <w:trPr>
          <w:tblCellSpacing w:w="15" w:type="dxa"/>
        </w:trPr>
        <w:tc>
          <w:tcPr>
            <w:tcW w:w="260" w:type="pct"/>
          </w:tcPr>
          <w:p w:rsidR="00CB7D3A" w:rsidRDefault="00CB7D3A" w:rsidP="00A2642F">
            <w:pPr>
              <w:pStyle w:val="Bibliografa"/>
              <w:rPr>
                <w:noProof/>
                <w:sz w:val="24"/>
                <w:szCs w:val="24"/>
              </w:rPr>
            </w:pPr>
          </w:p>
        </w:tc>
        <w:tc>
          <w:tcPr>
            <w:tcW w:w="0" w:type="auto"/>
          </w:tcPr>
          <w:p w:rsidR="00CB7D3A" w:rsidRDefault="00CB7D3A" w:rsidP="00CB7D3A">
            <w:r>
              <w:t>[1] Valdés Pérez Fernando E.</w:t>
            </w:r>
            <w:proofErr w:type="gramStart"/>
            <w:r>
              <w:t>,</w:t>
            </w:r>
            <w:proofErr w:type="spellStart"/>
            <w:r>
              <w:t>Pallás</w:t>
            </w:r>
            <w:proofErr w:type="spellEnd"/>
            <w:proofErr w:type="gramEnd"/>
            <w:r>
              <w:t xml:space="preserve"> Ramón, </w:t>
            </w:r>
            <w:proofErr w:type="spellStart"/>
            <w:r>
              <w:t>Microcontroladores</w:t>
            </w:r>
            <w:proofErr w:type="spellEnd"/>
            <w:r>
              <w:t xml:space="preserve">: fundamentos y aplicaciones con PIC , España:Marcombo. </w:t>
            </w:r>
          </w:p>
          <w:p w:rsidR="00CB7D3A" w:rsidRDefault="00CB7D3A" w:rsidP="00CB7D3A"/>
          <w:p w:rsidR="00CB7D3A" w:rsidRDefault="00CB7D3A" w:rsidP="00CB7D3A">
            <w:r>
              <w:t xml:space="preserve">[2] Hoja de especificaciones </w:t>
            </w:r>
            <w:proofErr w:type="spellStart"/>
            <w:r>
              <w:t>Atmega</w:t>
            </w:r>
            <w:proofErr w:type="spellEnd"/>
            <w:r>
              <w:t xml:space="preserve"> 8515.</w:t>
            </w:r>
          </w:p>
          <w:p w:rsidR="00CB7D3A" w:rsidRDefault="00CB7D3A" w:rsidP="00CB7D3A"/>
          <w:p w:rsidR="00CB7D3A" w:rsidRDefault="00CB7D3A" w:rsidP="00CB7D3A"/>
          <w:p w:rsidR="00CB7D3A" w:rsidRDefault="00CB7D3A" w:rsidP="00CB7D3A"/>
          <w:p w:rsidR="00CB7D3A" w:rsidRDefault="00CB7D3A" w:rsidP="00CB7D3A"/>
          <w:p w:rsidR="00CB7D3A" w:rsidRDefault="00CB7D3A" w:rsidP="00CB7D3A"/>
          <w:p w:rsidR="00CB7D3A" w:rsidRDefault="00CB7D3A" w:rsidP="00CB7D3A"/>
          <w:p w:rsidR="00CB7D3A" w:rsidRDefault="00CB7D3A" w:rsidP="00CB7D3A"/>
          <w:p w:rsidR="00CB7D3A" w:rsidRDefault="00CB7D3A" w:rsidP="00CB7D3A"/>
          <w:p w:rsidR="00CB7D3A" w:rsidRPr="00CB7D3A" w:rsidRDefault="00CB7D3A" w:rsidP="00A2642F"/>
        </w:tc>
      </w:tr>
    </w:tbl>
    <w:p w:rsidR="002A1074" w:rsidRDefault="002A1074" w:rsidP="00CB7D3A">
      <w:pPr>
        <w:pStyle w:val="Ttulo1"/>
        <w:numPr>
          <w:ilvl w:val="0"/>
          <w:numId w:val="0"/>
        </w:numPr>
        <w:jc w:val="left"/>
      </w:pPr>
    </w:p>
    <w:p w:rsidR="00422A3B" w:rsidRPr="00210D8B" w:rsidRDefault="00422A3B" w:rsidP="00573BE0">
      <w:pPr>
        <w:overflowPunct w:val="0"/>
        <w:adjustRightInd w:val="0"/>
        <w:jc w:val="both"/>
        <w:rPr>
          <w:b/>
          <w:color w:val="FF0000"/>
          <w:sz w:val="24"/>
          <w:szCs w:val="24"/>
        </w:rPr>
      </w:pPr>
    </w:p>
    <w:sectPr w:rsidR="00422A3B" w:rsidRPr="00210D8B" w:rsidSect="00B67F17">
      <w:headerReference w:type="default" r:id="rId21"/>
      <w:type w:val="continuous"/>
      <w:pgSz w:w="11913" w:h="15757" w:code="1002"/>
      <w:pgMar w:top="720" w:right="720" w:bottom="720" w:left="720" w:header="170" w:footer="737" w:gutter="0"/>
      <w:cols w:num="2" w:space="49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24A" w:rsidRDefault="001D024A">
      <w:r>
        <w:separator/>
      </w:r>
    </w:p>
  </w:endnote>
  <w:endnote w:type="continuationSeparator" w:id="0">
    <w:p w:rsidR="001D024A" w:rsidRDefault="001D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24A" w:rsidRDefault="001D024A"/>
  </w:footnote>
  <w:footnote w:type="continuationSeparator" w:id="0">
    <w:p w:rsidR="001D024A" w:rsidRDefault="001D0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D78" w:rsidRDefault="00C406CA">
    <w:pPr>
      <w:framePr w:wrap="auto" w:vAnchor="text" w:hAnchor="margin" w:xAlign="right" w:y="1"/>
    </w:pPr>
    <w:r>
      <w:fldChar w:fldCharType="begin"/>
    </w:r>
    <w:r>
      <w:instrText xml:space="preserve">PAGE  </w:instrText>
    </w:r>
    <w:r>
      <w:fldChar w:fldCharType="separate"/>
    </w:r>
    <w:r w:rsidR="00DC559E">
      <w:rPr>
        <w:noProof/>
      </w:rPr>
      <w:t>4</w:t>
    </w:r>
    <w:r>
      <w:rPr>
        <w:noProof/>
      </w:rPr>
      <w:fldChar w:fldCharType="end"/>
    </w:r>
  </w:p>
  <w:p w:rsidR="00F96D78" w:rsidRDefault="00F96D78" w:rsidP="00987887">
    <w:pPr>
      <w:ind w:left="-1077"/>
      <w:jc w:val="center"/>
      <w:rPr>
        <w:caps/>
      </w:rPr>
    </w:pPr>
    <w:r>
      <w:rPr>
        <w:caps/>
      </w:rPr>
      <w:ptab w:relativeTo="margin" w:alignment="center" w:leader="none"/>
    </w:r>
  </w:p>
  <w:p w:rsidR="00F96D78" w:rsidRDefault="00F96D78" w:rsidP="00987887">
    <w:pPr>
      <w:ind w:left="-1077"/>
      <w:jc w:val="center"/>
      <w:rPr>
        <w:caps/>
      </w:rPr>
    </w:pPr>
  </w:p>
  <w:p w:rsidR="00F96D78" w:rsidRDefault="00F96D78" w:rsidP="00A503EF">
    <w:pPr>
      <w:pStyle w:val="Sinespaciado"/>
      <w:jc w:val="center"/>
    </w:pPr>
  </w:p>
  <w:p w:rsidR="00F96D78" w:rsidRDefault="00F96D78" w:rsidP="00A503EF">
    <w:pPr>
      <w:pStyle w:val="Sinespaciado"/>
      <w:jc w:val="center"/>
    </w:pPr>
  </w:p>
  <w:p w:rsidR="00F96D78" w:rsidRPr="00312CD1" w:rsidRDefault="00F96D78" w:rsidP="00B67F17">
    <w:pPr>
      <w:pStyle w:val="Sinespaciado"/>
      <w:ind w:left="142" w:firstLine="142"/>
      <w:jc w:val="center"/>
    </w:pPr>
    <w:r>
      <w:rPr>
        <w:noProof/>
        <w:lang w:val="es-ES" w:eastAsia="es-ES"/>
      </w:rPr>
      <w:drawing>
        <wp:anchor distT="0" distB="0" distL="114300" distR="114300" simplePos="0" relativeHeight="251662336" behindDoc="1" locked="0" layoutInCell="1" allowOverlap="1">
          <wp:simplePos x="0" y="0"/>
          <wp:positionH relativeFrom="margin">
            <wp:posOffset>6238240</wp:posOffset>
          </wp:positionH>
          <wp:positionV relativeFrom="margin">
            <wp:posOffset>-717550</wp:posOffset>
          </wp:positionV>
          <wp:extent cx="453390" cy="577850"/>
          <wp:effectExtent l="19050" t="0" r="3810" b="0"/>
          <wp:wrapSquare wrapText="bothSides"/>
          <wp:docPr id="18"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453390" cy="577850"/>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3360" behindDoc="0" locked="0" layoutInCell="1" allowOverlap="1">
          <wp:simplePos x="0" y="0"/>
          <wp:positionH relativeFrom="margin">
            <wp:posOffset>19050</wp:posOffset>
          </wp:positionH>
          <wp:positionV relativeFrom="margin">
            <wp:posOffset>-793750</wp:posOffset>
          </wp:positionV>
          <wp:extent cx="742950" cy="533400"/>
          <wp:effectExtent l="19050" t="0" r="0" b="0"/>
          <wp:wrapSquare wrapText="bothSides"/>
          <wp:docPr id="19" name="Imagen 47" descr="http://a5.sphotos.ak.fbcdn.net/hphotos-ak-snc3/13767_101214713236355_100000434812025_29996_47993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5.sphotos.ak.fbcdn.net/hphotos-ak-snc3/13767_101214713236355_100000434812025_29996_4799338_n.jpg"/>
                  <pic:cNvPicPr>
                    <a:picLocks noChangeAspect="1" noChangeArrowheads="1"/>
                  </pic:cNvPicPr>
                </pic:nvPicPr>
                <pic:blipFill>
                  <a:blip r:embed="rId2"/>
                  <a:srcRect/>
                  <a:stretch>
                    <a:fillRect/>
                  </a:stretch>
                </pic:blipFill>
                <pic:spPr bwMode="auto">
                  <a:xfrm>
                    <a:off x="0" y="0"/>
                    <a:ext cx="742950" cy="533400"/>
                  </a:xfrm>
                  <a:prstGeom prst="rect">
                    <a:avLst/>
                  </a:prstGeom>
                  <a:noFill/>
                  <a:ln w="9525">
                    <a:noFill/>
                    <a:miter lim="800000"/>
                    <a:headEnd/>
                    <a:tailEnd/>
                  </a:ln>
                </pic:spPr>
              </pic:pic>
            </a:graphicData>
          </a:graphic>
        </wp:anchor>
      </w:drawing>
    </w:r>
    <w:r>
      <w:t>UNIVERSIDAD DEL QUINDIO, INGENIERÍA ELECTRÓNICA. CIRCUITOS II. PREINFORME DE LABORATORIO PRESENTADO DURANTE EL SEGUNDO PERIODO DEL 2012</w:t>
    </w:r>
  </w:p>
  <w:p w:rsidR="00F96D78" w:rsidRDefault="00F96D78" w:rsidP="00B67F17">
    <w:pPr>
      <w:tabs>
        <w:tab w:val="left" w:pos="-284"/>
        <w:tab w:val="left" w:pos="426"/>
      </w:tabs>
      <w:spacing w:after="100" w:afterAutospacing="1"/>
      <w:ind w:left="-227" w:right="-624"/>
      <w:rPr>
        <w:lang w:val="es-VE"/>
      </w:rPr>
    </w:pPr>
    <w:r>
      <w:rPr>
        <w:lang w:val="es-VE"/>
      </w:rPr>
      <w:tab/>
    </w:r>
  </w:p>
  <w:p w:rsidR="00F96D78" w:rsidRDefault="00F96D78" w:rsidP="00B67F17">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1C420E4"/>
    <w:lvl w:ilvl="0">
      <w:start w:val="1"/>
      <w:numFmt w:val="upperRoman"/>
      <w:pStyle w:val="Ttulo1"/>
      <w:lvlText w:val="%1."/>
      <w:lvlJc w:val="left"/>
      <w:pPr>
        <w:ind w:left="2552" w:firstLine="0"/>
      </w:pPr>
      <w:rPr>
        <w:rFonts w:cs="Times New Roman" w:hint="default"/>
        <w:lang w:val="es-CO"/>
      </w:rPr>
    </w:lvl>
    <w:lvl w:ilvl="1">
      <w:start w:val="1"/>
      <w:numFmt w:val="decimal"/>
      <w:pStyle w:val="Ttulo2"/>
      <w:lvlText w:val="%2)"/>
      <w:lvlJc w:val="left"/>
      <w:pPr>
        <w:ind w:left="0" w:firstLine="0"/>
      </w:pPr>
      <w:rPr>
        <w:rFonts w:hint="default"/>
        <w:i w:val="0"/>
      </w:rPr>
    </w:lvl>
    <w:lvl w:ilvl="2">
      <w:start w:val="1"/>
      <w:numFmt w:val="decimal"/>
      <w:pStyle w:val="Ttulo3"/>
      <w:lvlText w:val="%3."/>
      <w:lvlJc w:val="left"/>
      <w:pPr>
        <w:ind w:left="0" w:firstLine="0"/>
      </w:pPr>
      <w:rPr>
        <w:rFonts w:hint="default"/>
        <w:i w:val="0"/>
      </w:rPr>
    </w:lvl>
    <w:lvl w:ilvl="3">
      <w:start w:val="1"/>
      <w:numFmt w:val="lowerLetter"/>
      <w:pStyle w:val="Ttulo4"/>
      <w:lvlText w:val="%4)"/>
      <w:lvlJc w:val="left"/>
      <w:pPr>
        <w:ind w:left="2570" w:hanging="720"/>
      </w:pPr>
      <w:rPr>
        <w:rFonts w:cs="Times New Roman" w:hint="default"/>
      </w:rPr>
    </w:lvl>
    <w:lvl w:ilvl="4">
      <w:start w:val="1"/>
      <w:numFmt w:val="decimal"/>
      <w:pStyle w:val="Ttulo5"/>
      <w:lvlText w:val="(%5)"/>
      <w:lvlJc w:val="left"/>
      <w:pPr>
        <w:ind w:left="3290" w:hanging="720"/>
      </w:pPr>
      <w:rPr>
        <w:rFonts w:cs="Times New Roman" w:hint="default"/>
      </w:rPr>
    </w:lvl>
    <w:lvl w:ilvl="5">
      <w:start w:val="1"/>
      <w:numFmt w:val="lowerLetter"/>
      <w:pStyle w:val="Ttulo6"/>
      <w:lvlText w:val="(%6)"/>
      <w:lvlJc w:val="left"/>
      <w:pPr>
        <w:ind w:left="4010" w:hanging="720"/>
      </w:pPr>
      <w:rPr>
        <w:rFonts w:cs="Times New Roman" w:hint="default"/>
      </w:rPr>
    </w:lvl>
    <w:lvl w:ilvl="6">
      <w:start w:val="1"/>
      <w:numFmt w:val="lowerRoman"/>
      <w:pStyle w:val="Ttulo7"/>
      <w:lvlText w:val="(%7)"/>
      <w:lvlJc w:val="left"/>
      <w:pPr>
        <w:ind w:left="4730" w:hanging="720"/>
      </w:pPr>
      <w:rPr>
        <w:rFonts w:cs="Times New Roman" w:hint="default"/>
      </w:rPr>
    </w:lvl>
    <w:lvl w:ilvl="7">
      <w:start w:val="1"/>
      <w:numFmt w:val="lowerLetter"/>
      <w:pStyle w:val="Ttulo8"/>
      <w:lvlText w:val="(%8)"/>
      <w:lvlJc w:val="left"/>
      <w:pPr>
        <w:ind w:left="5450" w:hanging="720"/>
      </w:pPr>
      <w:rPr>
        <w:rFonts w:cs="Times New Roman" w:hint="default"/>
      </w:rPr>
    </w:lvl>
    <w:lvl w:ilvl="8">
      <w:start w:val="1"/>
      <w:numFmt w:val="lowerRoman"/>
      <w:pStyle w:val="Ttulo9"/>
      <w:lvlText w:val="(%9)"/>
      <w:lvlJc w:val="left"/>
      <w:pPr>
        <w:ind w:left="6170" w:hanging="720"/>
      </w:pPr>
      <w:rPr>
        <w:rFonts w:cs="Times New Roman" w:hint="default"/>
      </w:rPr>
    </w:lvl>
  </w:abstractNum>
  <w:abstractNum w:abstractNumId="1">
    <w:nsid w:val="04DE6BE8"/>
    <w:multiLevelType w:val="hybridMultilevel"/>
    <w:tmpl w:val="ACB6386E"/>
    <w:lvl w:ilvl="0" w:tplc="1EFE42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215E4C"/>
    <w:multiLevelType w:val="hybridMultilevel"/>
    <w:tmpl w:val="DC1C9ECE"/>
    <w:lvl w:ilvl="0" w:tplc="4F9C791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BA14B26"/>
    <w:multiLevelType w:val="hybridMultilevel"/>
    <w:tmpl w:val="7FBE4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D460C9"/>
    <w:multiLevelType w:val="hybridMultilevel"/>
    <w:tmpl w:val="7F88F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D9A7289"/>
    <w:multiLevelType w:val="multilevel"/>
    <w:tmpl w:val="691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467DB"/>
    <w:multiLevelType w:val="hybridMultilevel"/>
    <w:tmpl w:val="8122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161BE2"/>
    <w:multiLevelType w:val="hybridMultilevel"/>
    <w:tmpl w:val="BEA6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2020C21"/>
    <w:multiLevelType w:val="hybridMultilevel"/>
    <w:tmpl w:val="7012E69A"/>
    <w:lvl w:ilvl="0" w:tplc="73E0D86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4966196"/>
    <w:multiLevelType w:val="hybridMultilevel"/>
    <w:tmpl w:val="F54E4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7F84C72"/>
    <w:multiLevelType w:val="hybridMultilevel"/>
    <w:tmpl w:val="1A84A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E4161FC"/>
    <w:multiLevelType w:val="hybridMultilevel"/>
    <w:tmpl w:val="B4DC0B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4CF5E47"/>
    <w:multiLevelType w:val="hybridMultilevel"/>
    <w:tmpl w:val="8480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64A23AE"/>
    <w:multiLevelType w:val="hybridMultilevel"/>
    <w:tmpl w:val="A10CF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281F5E9C"/>
    <w:multiLevelType w:val="hybridMultilevel"/>
    <w:tmpl w:val="1BC0FD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28EA4788"/>
    <w:multiLevelType w:val="hybridMultilevel"/>
    <w:tmpl w:val="CF0472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307B2E46"/>
    <w:multiLevelType w:val="hybridMultilevel"/>
    <w:tmpl w:val="BCAA36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67D1ADE"/>
    <w:multiLevelType w:val="hybridMultilevel"/>
    <w:tmpl w:val="DAAED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75042AF"/>
    <w:multiLevelType w:val="hybridMultilevel"/>
    <w:tmpl w:val="A87AE52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9">
    <w:nsid w:val="377E103E"/>
    <w:multiLevelType w:val="hybridMultilevel"/>
    <w:tmpl w:val="31805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EA3C3C"/>
    <w:multiLevelType w:val="hybridMultilevel"/>
    <w:tmpl w:val="05303A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7F32908"/>
    <w:multiLevelType w:val="hybridMultilevel"/>
    <w:tmpl w:val="3490E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9A10650"/>
    <w:multiLevelType w:val="hybridMultilevel"/>
    <w:tmpl w:val="D03AB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4">
    <w:nsid w:val="3B4E6648"/>
    <w:multiLevelType w:val="hybridMultilevel"/>
    <w:tmpl w:val="6148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C460965"/>
    <w:multiLevelType w:val="hybridMultilevel"/>
    <w:tmpl w:val="BD7C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E2B004F"/>
    <w:multiLevelType w:val="hybridMultilevel"/>
    <w:tmpl w:val="00D681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5486695F"/>
    <w:multiLevelType w:val="hybridMultilevel"/>
    <w:tmpl w:val="13587498"/>
    <w:lvl w:ilvl="0" w:tplc="5F1C3E3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6EF5102"/>
    <w:multiLevelType w:val="hybridMultilevel"/>
    <w:tmpl w:val="18109D38"/>
    <w:lvl w:ilvl="0" w:tplc="5AFCCE2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D7207D"/>
    <w:multiLevelType w:val="multilevel"/>
    <w:tmpl w:val="0EA29ED4"/>
    <w:lvl w:ilvl="0">
      <w:start w:val="1"/>
      <w:numFmt w:val="upperRoman"/>
      <w:lvlText w:val="%1."/>
      <w:lvlJc w:val="left"/>
      <w:pPr>
        <w:ind w:left="1350" w:firstLine="0"/>
      </w:pPr>
      <w:rPr>
        <w:rFonts w:cs="Times New Roman" w:hint="default"/>
        <w:lang w:val="es-CO"/>
      </w:rPr>
    </w:lvl>
    <w:lvl w:ilvl="1">
      <w:start w:val="1"/>
      <w:numFmt w:val="bullet"/>
      <w:lvlText w:val=""/>
      <w:lvlJc w:val="left"/>
      <w:pPr>
        <w:ind w:left="0" w:firstLine="0"/>
      </w:pPr>
      <w:rPr>
        <w:rFonts w:ascii="Symbol" w:hAnsi="Symbol"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30">
    <w:nsid w:val="5CC66859"/>
    <w:multiLevelType w:val="hybridMultilevel"/>
    <w:tmpl w:val="DF042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14D05D1"/>
    <w:multiLevelType w:val="hybridMultilevel"/>
    <w:tmpl w:val="C2BE66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25701C9"/>
    <w:multiLevelType w:val="singleLevel"/>
    <w:tmpl w:val="0C0A000F"/>
    <w:lvl w:ilvl="0">
      <w:start w:val="1"/>
      <w:numFmt w:val="decimal"/>
      <w:lvlText w:val="%1."/>
      <w:legacy w:legacy="1" w:legacySpace="0" w:legacyIndent="360"/>
      <w:lvlJc w:val="left"/>
      <w:pPr>
        <w:ind w:left="360" w:hanging="360"/>
      </w:pPr>
    </w:lvl>
  </w:abstractNum>
  <w:abstractNum w:abstractNumId="33">
    <w:nsid w:val="67882C1D"/>
    <w:multiLevelType w:val="multilevel"/>
    <w:tmpl w:val="1064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35">
    <w:nsid w:val="6E8120A4"/>
    <w:multiLevelType w:val="hybridMultilevel"/>
    <w:tmpl w:val="CC6E4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711D2622"/>
    <w:multiLevelType w:val="hybridMultilevel"/>
    <w:tmpl w:val="CE0C5BC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2D94773"/>
    <w:multiLevelType w:val="hybridMultilevel"/>
    <w:tmpl w:val="EEACF808"/>
    <w:lvl w:ilvl="0" w:tplc="2A5A25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3"/>
  </w:num>
  <w:num w:numId="3">
    <w:abstractNumId w:val="34"/>
  </w:num>
  <w:num w:numId="4">
    <w:abstractNumId w:val="13"/>
  </w:num>
  <w:num w:numId="5">
    <w:abstractNumId w:val="36"/>
  </w:num>
  <w:num w:numId="6">
    <w:abstractNumId w:val="19"/>
  </w:num>
  <w:num w:numId="7">
    <w:abstractNumId w:val="1"/>
  </w:num>
  <w:num w:numId="8">
    <w:abstractNumId w:val="14"/>
  </w:num>
  <w:num w:numId="9">
    <w:abstractNumId w:val="8"/>
  </w:num>
  <w:num w:numId="10">
    <w:abstractNumId w:val="22"/>
  </w:num>
  <w:num w:numId="11">
    <w:abstractNumId w:val="11"/>
  </w:num>
  <w:num w:numId="12">
    <w:abstractNumId w:val="37"/>
  </w:num>
  <w:num w:numId="13">
    <w:abstractNumId w:val="2"/>
  </w:num>
  <w:num w:numId="14">
    <w:abstractNumId w:val="10"/>
  </w:num>
  <w:num w:numId="15">
    <w:abstractNumId w:val="0"/>
  </w:num>
  <w:num w:numId="16">
    <w:abstractNumId w:val="26"/>
  </w:num>
  <w:num w:numId="17">
    <w:abstractNumId w:val="35"/>
  </w:num>
  <w:num w:numId="18">
    <w:abstractNumId w:val="32"/>
    <w:lvlOverride w:ilvl="0">
      <w:lvl w:ilvl="0">
        <w:start w:val="1"/>
        <w:numFmt w:val="decimal"/>
        <w:lvlText w:val="%1."/>
        <w:legacy w:legacy="1" w:legacySpace="0" w:legacyIndent="360"/>
        <w:lvlJc w:val="left"/>
        <w:pPr>
          <w:ind w:left="360" w:hanging="360"/>
        </w:pPr>
      </w:lvl>
    </w:lvlOverride>
  </w:num>
  <w:num w:numId="19">
    <w:abstractNumId w:val="15"/>
  </w:num>
  <w:num w:numId="20">
    <w:abstractNumId w:val="12"/>
  </w:num>
  <w:num w:numId="21">
    <w:abstractNumId w:val="29"/>
  </w:num>
  <w:num w:numId="22">
    <w:abstractNumId w:val="21"/>
  </w:num>
  <w:num w:numId="23">
    <w:abstractNumId w:val="9"/>
  </w:num>
  <w:num w:numId="24">
    <w:abstractNumId w:val="18"/>
  </w:num>
  <w:num w:numId="25">
    <w:abstractNumId w:val="17"/>
  </w:num>
  <w:num w:numId="26">
    <w:abstractNumId w:val="25"/>
  </w:num>
  <w:num w:numId="27">
    <w:abstractNumId w:val="4"/>
  </w:num>
  <w:num w:numId="28">
    <w:abstractNumId w:val="16"/>
  </w:num>
  <w:num w:numId="29">
    <w:abstractNumId w:val="31"/>
  </w:num>
  <w:num w:numId="30">
    <w:abstractNumId w:val="6"/>
  </w:num>
  <w:num w:numId="31">
    <w:abstractNumId w:val="7"/>
  </w:num>
  <w:num w:numId="32">
    <w:abstractNumId w:val="24"/>
  </w:num>
  <w:num w:numId="33">
    <w:abstractNumId w:val="28"/>
  </w:num>
  <w:num w:numId="34">
    <w:abstractNumId w:val="27"/>
  </w:num>
  <w:num w:numId="35">
    <w:abstractNumId w:val="5"/>
  </w:num>
  <w:num w:numId="36">
    <w:abstractNumId w:val="33"/>
  </w:num>
  <w:num w:numId="37">
    <w:abstractNumId w:val="20"/>
  </w:num>
  <w:num w:numId="38">
    <w:abstractNumId w:val="30"/>
  </w:num>
  <w:num w:numId="3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B4A"/>
    <w:rsid w:val="0000129B"/>
    <w:rsid w:val="0000366E"/>
    <w:rsid w:val="000041A5"/>
    <w:rsid w:val="00006CB9"/>
    <w:rsid w:val="00013D90"/>
    <w:rsid w:val="00014019"/>
    <w:rsid w:val="00015C52"/>
    <w:rsid w:val="0002077C"/>
    <w:rsid w:val="00020881"/>
    <w:rsid w:val="00021147"/>
    <w:rsid w:val="00021C51"/>
    <w:rsid w:val="00021E5A"/>
    <w:rsid w:val="0002281B"/>
    <w:rsid w:val="00022F3E"/>
    <w:rsid w:val="00023356"/>
    <w:rsid w:val="00023D10"/>
    <w:rsid w:val="00024ABF"/>
    <w:rsid w:val="000266EF"/>
    <w:rsid w:val="00026C26"/>
    <w:rsid w:val="00030DD1"/>
    <w:rsid w:val="00031589"/>
    <w:rsid w:val="00031DF4"/>
    <w:rsid w:val="00034763"/>
    <w:rsid w:val="0003578D"/>
    <w:rsid w:val="000363D6"/>
    <w:rsid w:val="0004031D"/>
    <w:rsid w:val="00041F4D"/>
    <w:rsid w:val="00042748"/>
    <w:rsid w:val="00043547"/>
    <w:rsid w:val="000437B7"/>
    <w:rsid w:val="00043B67"/>
    <w:rsid w:val="00043BE4"/>
    <w:rsid w:val="0004407A"/>
    <w:rsid w:val="00045510"/>
    <w:rsid w:val="00045857"/>
    <w:rsid w:val="0005033B"/>
    <w:rsid w:val="000530C2"/>
    <w:rsid w:val="00053746"/>
    <w:rsid w:val="00053E42"/>
    <w:rsid w:val="000548CE"/>
    <w:rsid w:val="000563EE"/>
    <w:rsid w:val="00061744"/>
    <w:rsid w:val="00064617"/>
    <w:rsid w:val="00064B1A"/>
    <w:rsid w:val="00064B4C"/>
    <w:rsid w:val="00064CF7"/>
    <w:rsid w:val="00067F28"/>
    <w:rsid w:val="00073270"/>
    <w:rsid w:val="000739EE"/>
    <w:rsid w:val="0007491A"/>
    <w:rsid w:val="00074F23"/>
    <w:rsid w:val="0007567C"/>
    <w:rsid w:val="00076393"/>
    <w:rsid w:val="00076FBC"/>
    <w:rsid w:val="00077D75"/>
    <w:rsid w:val="000808EC"/>
    <w:rsid w:val="00085328"/>
    <w:rsid w:val="00085BC2"/>
    <w:rsid w:val="000865D7"/>
    <w:rsid w:val="000873DF"/>
    <w:rsid w:val="00087BEF"/>
    <w:rsid w:val="000910F3"/>
    <w:rsid w:val="0009142D"/>
    <w:rsid w:val="00092E4F"/>
    <w:rsid w:val="00092FF9"/>
    <w:rsid w:val="00094807"/>
    <w:rsid w:val="0009489E"/>
    <w:rsid w:val="00096818"/>
    <w:rsid w:val="00096DE2"/>
    <w:rsid w:val="000979F2"/>
    <w:rsid w:val="000A0A67"/>
    <w:rsid w:val="000A1D3B"/>
    <w:rsid w:val="000A386D"/>
    <w:rsid w:val="000A3C62"/>
    <w:rsid w:val="000A4038"/>
    <w:rsid w:val="000B15A3"/>
    <w:rsid w:val="000B1800"/>
    <w:rsid w:val="000B1AFC"/>
    <w:rsid w:val="000B47FE"/>
    <w:rsid w:val="000B5919"/>
    <w:rsid w:val="000B5BC7"/>
    <w:rsid w:val="000B6380"/>
    <w:rsid w:val="000B7854"/>
    <w:rsid w:val="000C0A25"/>
    <w:rsid w:val="000C1F09"/>
    <w:rsid w:val="000C264D"/>
    <w:rsid w:val="000C2C16"/>
    <w:rsid w:val="000C3254"/>
    <w:rsid w:val="000C7C07"/>
    <w:rsid w:val="000C7F12"/>
    <w:rsid w:val="000D0FDE"/>
    <w:rsid w:val="000D115C"/>
    <w:rsid w:val="000D118F"/>
    <w:rsid w:val="000D25D2"/>
    <w:rsid w:val="000D4086"/>
    <w:rsid w:val="000D4103"/>
    <w:rsid w:val="000D4667"/>
    <w:rsid w:val="000D4F43"/>
    <w:rsid w:val="000D5798"/>
    <w:rsid w:val="000D624A"/>
    <w:rsid w:val="000D6A62"/>
    <w:rsid w:val="000D7A63"/>
    <w:rsid w:val="000D7DB0"/>
    <w:rsid w:val="000E0BB9"/>
    <w:rsid w:val="000E15F6"/>
    <w:rsid w:val="000E2A25"/>
    <w:rsid w:val="000E4E6F"/>
    <w:rsid w:val="000E7CDC"/>
    <w:rsid w:val="000F37B4"/>
    <w:rsid w:val="000F43AB"/>
    <w:rsid w:val="000F4ADA"/>
    <w:rsid w:val="000F4B3C"/>
    <w:rsid w:val="000F5302"/>
    <w:rsid w:val="000F66A0"/>
    <w:rsid w:val="000F6A0E"/>
    <w:rsid w:val="000F70C0"/>
    <w:rsid w:val="000F7260"/>
    <w:rsid w:val="00101DC9"/>
    <w:rsid w:val="00101EC6"/>
    <w:rsid w:val="0010309B"/>
    <w:rsid w:val="001041E3"/>
    <w:rsid w:val="0010539C"/>
    <w:rsid w:val="00106B6C"/>
    <w:rsid w:val="00112203"/>
    <w:rsid w:val="00112F22"/>
    <w:rsid w:val="00113482"/>
    <w:rsid w:val="00115822"/>
    <w:rsid w:val="00116D90"/>
    <w:rsid w:val="0011729C"/>
    <w:rsid w:val="00121515"/>
    <w:rsid w:val="001236D7"/>
    <w:rsid w:val="00124399"/>
    <w:rsid w:val="00124A36"/>
    <w:rsid w:val="00124DF3"/>
    <w:rsid w:val="00125FF0"/>
    <w:rsid w:val="0013123F"/>
    <w:rsid w:val="001317A2"/>
    <w:rsid w:val="00133411"/>
    <w:rsid w:val="00133CF4"/>
    <w:rsid w:val="00135A79"/>
    <w:rsid w:val="00135C68"/>
    <w:rsid w:val="00136B4A"/>
    <w:rsid w:val="00137088"/>
    <w:rsid w:val="00140581"/>
    <w:rsid w:val="00140E44"/>
    <w:rsid w:val="00140EAC"/>
    <w:rsid w:val="001410E2"/>
    <w:rsid w:val="00142EC4"/>
    <w:rsid w:val="00143987"/>
    <w:rsid w:val="001444E9"/>
    <w:rsid w:val="0014481F"/>
    <w:rsid w:val="001452F2"/>
    <w:rsid w:val="00150034"/>
    <w:rsid w:val="00152F30"/>
    <w:rsid w:val="001548E0"/>
    <w:rsid w:val="0015573E"/>
    <w:rsid w:val="001558F7"/>
    <w:rsid w:val="00155D1C"/>
    <w:rsid w:val="00157EF6"/>
    <w:rsid w:val="00160972"/>
    <w:rsid w:val="00160F8F"/>
    <w:rsid w:val="00163C0D"/>
    <w:rsid w:val="00163C13"/>
    <w:rsid w:val="0016453F"/>
    <w:rsid w:val="001653A4"/>
    <w:rsid w:val="00165764"/>
    <w:rsid w:val="00165885"/>
    <w:rsid w:val="00165ED3"/>
    <w:rsid w:val="001669D5"/>
    <w:rsid w:val="00166C6D"/>
    <w:rsid w:val="00170100"/>
    <w:rsid w:val="001707B6"/>
    <w:rsid w:val="00171454"/>
    <w:rsid w:val="001736E0"/>
    <w:rsid w:val="00174E59"/>
    <w:rsid w:val="00175742"/>
    <w:rsid w:val="00175744"/>
    <w:rsid w:val="001761E3"/>
    <w:rsid w:val="00176BC7"/>
    <w:rsid w:val="00176F55"/>
    <w:rsid w:val="00177230"/>
    <w:rsid w:val="00181A5A"/>
    <w:rsid w:val="00183A9F"/>
    <w:rsid w:val="00183B69"/>
    <w:rsid w:val="00183DA7"/>
    <w:rsid w:val="0018429E"/>
    <w:rsid w:val="001849C7"/>
    <w:rsid w:val="00184E77"/>
    <w:rsid w:val="0018583E"/>
    <w:rsid w:val="001869FF"/>
    <w:rsid w:val="00191E43"/>
    <w:rsid w:val="00192329"/>
    <w:rsid w:val="00193E43"/>
    <w:rsid w:val="0019470A"/>
    <w:rsid w:val="001949EA"/>
    <w:rsid w:val="001950AB"/>
    <w:rsid w:val="00196699"/>
    <w:rsid w:val="00197111"/>
    <w:rsid w:val="00197292"/>
    <w:rsid w:val="001A08EA"/>
    <w:rsid w:val="001A199D"/>
    <w:rsid w:val="001A1AF4"/>
    <w:rsid w:val="001A4242"/>
    <w:rsid w:val="001A4C70"/>
    <w:rsid w:val="001A5BC3"/>
    <w:rsid w:val="001A6CE9"/>
    <w:rsid w:val="001A73E3"/>
    <w:rsid w:val="001A7758"/>
    <w:rsid w:val="001B0190"/>
    <w:rsid w:val="001B35DE"/>
    <w:rsid w:val="001B4A3A"/>
    <w:rsid w:val="001B5B8D"/>
    <w:rsid w:val="001B6A8B"/>
    <w:rsid w:val="001C1295"/>
    <w:rsid w:val="001C199F"/>
    <w:rsid w:val="001C2062"/>
    <w:rsid w:val="001C3100"/>
    <w:rsid w:val="001C4B97"/>
    <w:rsid w:val="001C7950"/>
    <w:rsid w:val="001D024A"/>
    <w:rsid w:val="001D0FB4"/>
    <w:rsid w:val="001D386E"/>
    <w:rsid w:val="001D4998"/>
    <w:rsid w:val="001D5EB0"/>
    <w:rsid w:val="001D6FA4"/>
    <w:rsid w:val="001D72CF"/>
    <w:rsid w:val="001E0803"/>
    <w:rsid w:val="001E15FE"/>
    <w:rsid w:val="001E1A74"/>
    <w:rsid w:val="001E1AB8"/>
    <w:rsid w:val="001E200C"/>
    <w:rsid w:val="001F094E"/>
    <w:rsid w:val="001F1101"/>
    <w:rsid w:val="001F2234"/>
    <w:rsid w:val="001F2E88"/>
    <w:rsid w:val="0020063C"/>
    <w:rsid w:val="002009D9"/>
    <w:rsid w:val="00201C50"/>
    <w:rsid w:val="00202E95"/>
    <w:rsid w:val="002030F9"/>
    <w:rsid w:val="00204552"/>
    <w:rsid w:val="00204DFB"/>
    <w:rsid w:val="00204E02"/>
    <w:rsid w:val="00205518"/>
    <w:rsid w:val="00205D48"/>
    <w:rsid w:val="00207B84"/>
    <w:rsid w:val="00210D8B"/>
    <w:rsid w:val="00210F5E"/>
    <w:rsid w:val="002133CD"/>
    <w:rsid w:val="00213887"/>
    <w:rsid w:val="00214CFE"/>
    <w:rsid w:val="00214D4A"/>
    <w:rsid w:val="0021586F"/>
    <w:rsid w:val="002161F5"/>
    <w:rsid w:val="00220A36"/>
    <w:rsid w:val="00220E54"/>
    <w:rsid w:val="00221F98"/>
    <w:rsid w:val="00222386"/>
    <w:rsid w:val="002223D8"/>
    <w:rsid w:val="002243B1"/>
    <w:rsid w:val="00225729"/>
    <w:rsid w:val="0023048B"/>
    <w:rsid w:val="00231D75"/>
    <w:rsid w:val="002327BC"/>
    <w:rsid w:val="00233398"/>
    <w:rsid w:val="002334BD"/>
    <w:rsid w:val="0023498B"/>
    <w:rsid w:val="0023531E"/>
    <w:rsid w:val="00235A55"/>
    <w:rsid w:val="0023727E"/>
    <w:rsid w:val="00242109"/>
    <w:rsid w:val="002426D9"/>
    <w:rsid w:val="00242AEB"/>
    <w:rsid w:val="0024311C"/>
    <w:rsid w:val="00243DA4"/>
    <w:rsid w:val="00244446"/>
    <w:rsid w:val="00245BD3"/>
    <w:rsid w:val="00245F41"/>
    <w:rsid w:val="00250D0B"/>
    <w:rsid w:val="002511C3"/>
    <w:rsid w:val="00251974"/>
    <w:rsid w:val="002531F8"/>
    <w:rsid w:val="00253392"/>
    <w:rsid w:val="00253693"/>
    <w:rsid w:val="00253CB2"/>
    <w:rsid w:val="0025662A"/>
    <w:rsid w:val="00256688"/>
    <w:rsid w:val="00256F4E"/>
    <w:rsid w:val="0026013F"/>
    <w:rsid w:val="002610A4"/>
    <w:rsid w:val="002613EB"/>
    <w:rsid w:val="00261866"/>
    <w:rsid w:val="00261BCC"/>
    <w:rsid w:val="00263496"/>
    <w:rsid w:val="002635EB"/>
    <w:rsid w:val="0026655C"/>
    <w:rsid w:val="00266764"/>
    <w:rsid w:val="00267310"/>
    <w:rsid w:val="00270490"/>
    <w:rsid w:val="00270546"/>
    <w:rsid w:val="002707C3"/>
    <w:rsid w:val="00271DD1"/>
    <w:rsid w:val="002720E8"/>
    <w:rsid w:val="002722BA"/>
    <w:rsid w:val="00273A88"/>
    <w:rsid w:val="00273DFB"/>
    <w:rsid w:val="002747EF"/>
    <w:rsid w:val="00274EAC"/>
    <w:rsid w:val="00276F35"/>
    <w:rsid w:val="002770A4"/>
    <w:rsid w:val="00280D0F"/>
    <w:rsid w:val="00281457"/>
    <w:rsid w:val="002815EF"/>
    <w:rsid w:val="002817C9"/>
    <w:rsid w:val="00283259"/>
    <w:rsid w:val="0028577E"/>
    <w:rsid w:val="002864BB"/>
    <w:rsid w:val="00286510"/>
    <w:rsid w:val="002912DB"/>
    <w:rsid w:val="00294084"/>
    <w:rsid w:val="002956E4"/>
    <w:rsid w:val="002957A9"/>
    <w:rsid w:val="002962FD"/>
    <w:rsid w:val="00297B4E"/>
    <w:rsid w:val="002A03D7"/>
    <w:rsid w:val="002A1074"/>
    <w:rsid w:val="002A3322"/>
    <w:rsid w:val="002A4267"/>
    <w:rsid w:val="002A55A9"/>
    <w:rsid w:val="002A586A"/>
    <w:rsid w:val="002A5DD3"/>
    <w:rsid w:val="002A6420"/>
    <w:rsid w:val="002A6D93"/>
    <w:rsid w:val="002A751F"/>
    <w:rsid w:val="002B0A70"/>
    <w:rsid w:val="002B14BC"/>
    <w:rsid w:val="002B19F6"/>
    <w:rsid w:val="002B231F"/>
    <w:rsid w:val="002B23ED"/>
    <w:rsid w:val="002B43DA"/>
    <w:rsid w:val="002B49CF"/>
    <w:rsid w:val="002B503C"/>
    <w:rsid w:val="002B634A"/>
    <w:rsid w:val="002B6408"/>
    <w:rsid w:val="002B72B0"/>
    <w:rsid w:val="002B7A96"/>
    <w:rsid w:val="002C06FE"/>
    <w:rsid w:val="002C4916"/>
    <w:rsid w:val="002D07D6"/>
    <w:rsid w:val="002D12E8"/>
    <w:rsid w:val="002D214F"/>
    <w:rsid w:val="002D3E9A"/>
    <w:rsid w:val="002D68BD"/>
    <w:rsid w:val="002D6ADC"/>
    <w:rsid w:val="002D7942"/>
    <w:rsid w:val="002D7F68"/>
    <w:rsid w:val="002E02EF"/>
    <w:rsid w:val="002E2049"/>
    <w:rsid w:val="002E4C47"/>
    <w:rsid w:val="002E5C48"/>
    <w:rsid w:val="002E7B8A"/>
    <w:rsid w:val="002F25B3"/>
    <w:rsid w:val="002F3A33"/>
    <w:rsid w:val="002F4DAF"/>
    <w:rsid w:val="002F4DB8"/>
    <w:rsid w:val="002F662A"/>
    <w:rsid w:val="00300DAB"/>
    <w:rsid w:val="003019EF"/>
    <w:rsid w:val="00305358"/>
    <w:rsid w:val="00305E9E"/>
    <w:rsid w:val="0030644F"/>
    <w:rsid w:val="0030797D"/>
    <w:rsid w:val="00307D9D"/>
    <w:rsid w:val="003114C5"/>
    <w:rsid w:val="00311C9C"/>
    <w:rsid w:val="00312CD1"/>
    <w:rsid w:val="00313EA2"/>
    <w:rsid w:val="003140DA"/>
    <w:rsid w:val="00316A47"/>
    <w:rsid w:val="00320675"/>
    <w:rsid w:val="00321A99"/>
    <w:rsid w:val="00322BF8"/>
    <w:rsid w:val="003230BA"/>
    <w:rsid w:val="00324603"/>
    <w:rsid w:val="00324B1E"/>
    <w:rsid w:val="00325560"/>
    <w:rsid w:val="00325924"/>
    <w:rsid w:val="00332ABF"/>
    <w:rsid w:val="003340C7"/>
    <w:rsid w:val="00335857"/>
    <w:rsid w:val="003414FB"/>
    <w:rsid w:val="0034310F"/>
    <w:rsid w:val="00343949"/>
    <w:rsid w:val="00346627"/>
    <w:rsid w:val="003467B6"/>
    <w:rsid w:val="00346D69"/>
    <w:rsid w:val="003470E9"/>
    <w:rsid w:val="003475E1"/>
    <w:rsid w:val="003475EC"/>
    <w:rsid w:val="003506EC"/>
    <w:rsid w:val="00350BC4"/>
    <w:rsid w:val="0035467D"/>
    <w:rsid w:val="00354884"/>
    <w:rsid w:val="0035498B"/>
    <w:rsid w:val="003612D9"/>
    <w:rsid w:val="0036184F"/>
    <w:rsid w:val="00361D67"/>
    <w:rsid w:val="0036275D"/>
    <w:rsid w:val="00362A28"/>
    <w:rsid w:val="00363902"/>
    <w:rsid w:val="003642C1"/>
    <w:rsid w:val="0036489E"/>
    <w:rsid w:val="003656C6"/>
    <w:rsid w:val="0036642D"/>
    <w:rsid w:val="00366FD8"/>
    <w:rsid w:val="00370D74"/>
    <w:rsid w:val="00370F58"/>
    <w:rsid w:val="003719C7"/>
    <w:rsid w:val="00371E56"/>
    <w:rsid w:val="0037313E"/>
    <w:rsid w:val="00374CA8"/>
    <w:rsid w:val="00375B10"/>
    <w:rsid w:val="003807BD"/>
    <w:rsid w:val="00380E8B"/>
    <w:rsid w:val="003829CA"/>
    <w:rsid w:val="00383805"/>
    <w:rsid w:val="00384680"/>
    <w:rsid w:val="003863D4"/>
    <w:rsid w:val="00387F51"/>
    <w:rsid w:val="0039043C"/>
    <w:rsid w:val="00391D58"/>
    <w:rsid w:val="003924E9"/>
    <w:rsid w:val="00392DFD"/>
    <w:rsid w:val="003942C5"/>
    <w:rsid w:val="003968A6"/>
    <w:rsid w:val="00396B5D"/>
    <w:rsid w:val="00397B4B"/>
    <w:rsid w:val="003A04C2"/>
    <w:rsid w:val="003A0B07"/>
    <w:rsid w:val="003A2051"/>
    <w:rsid w:val="003A660D"/>
    <w:rsid w:val="003A715E"/>
    <w:rsid w:val="003A785C"/>
    <w:rsid w:val="003B0A08"/>
    <w:rsid w:val="003B0E94"/>
    <w:rsid w:val="003B12F1"/>
    <w:rsid w:val="003B2044"/>
    <w:rsid w:val="003B224C"/>
    <w:rsid w:val="003B3012"/>
    <w:rsid w:val="003B321D"/>
    <w:rsid w:val="003B5122"/>
    <w:rsid w:val="003B7999"/>
    <w:rsid w:val="003C0551"/>
    <w:rsid w:val="003C3B84"/>
    <w:rsid w:val="003C5015"/>
    <w:rsid w:val="003C53B7"/>
    <w:rsid w:val="003C6313"/>
    <w:rsid w:val="003C7653"/>
    <w:rsid w:val="003D02A5"/>
    <w:rsid w:val="003D1FB4"/>
    <w:rsid w:val="003D2498"/>
    <w:rsid w:val="003D50FA"/>
    <w:rsid w:val="003D5945"/>
    <w:rsid w:val="003D76A8"/>
    <w:rsid w:val="003D7E1F"/>
    <w:rsid w:val="003E076E"/>
    <w:rsid w:val="003E1B6D"/>
    <w:rsid w:val="003E2423"/>
    <w:rsid w:val="003E2844"/>
    <w:rsid w:val="003E5BEA"/>
    <w:rsid w:val="003E5C1D"/>
    <w:rsid w:val="003E6F27"/>
    <w:rsid w:val="003E75AC"/>
    <w:rsid w:val="003E798F"/>
    <w:rsid w:val="003F1719"/>
    <w:rsid w:val="003F3030"/>
    <w:rsid w:val="003F332C"/>
    <w:rsid w:val="003F4377"/>
    <w:rsid w:val="003F6225"/>
    <w:rsid w:val="004012FF"/>
    <w:rsid w:val="00401E4D"/>
    <w:rsid w:val="00403CA3"/>
    <w:rsid w:val="00404FAC"/>
    <w:rsid w:val="00405D62"/>
    <w:rsid w:val="004067CF"/>
    <w:rsid w:val="004079A9"/>
    <w:rsid w:val="004118E4"/>
    <w:rsid w:val="004137A1"/>
    <w:rsid w:val="00413D8D"/>
    <w:rsid w:val="00416E4F"/>
    <w:rsid w:val="00417206"/>
    <w:rsid w:val="004201A4"/>
    <w:rsid w:val="004220AE"/>
    <w:rsid w:val="00422A3B"/>
    <w:rsid w:val="00426361"/>
    <w:rsid w:val="00426BC8"/>
    <w:rsid w:val="00427373"/>
    <w:rsid w:val="00427908"/>
    <w:rsid w:val="004306FC"/>
    <w:rsid w:val="0043133B"/>
    <w:rsid w:val="00431E56"/>
    <w:rsid w:val="00432116"/>
    <w:rsid w:val="00436110"/>
    <w:rsid w:val="0044083A"/>
    <w:rsid w:val="004414AE"/>
    <w:rsid w:val="00444199"/>
    <w:rsid w:val="00444748"/>
    <w:rsid w:val="004469DD"/>
    <w:rsid w:val="00446EC4"/>
    <w:rsid w:val="00453A7A"/>
    <w:rsid w:val="004553BC"/>
    <w:rsid w:val="0045713E"/>
    <w:rsid w:val="004576AC"/>
    <w:rsid w:val="00463CF6"/>
    <w:rsid w:val="004647F0"/>
    <w:rsid w:val="00464915"/>
    <w:rsid w:val="00464D9D"/>
    <w:rsid w:val="00465703"/>
    <w:rsid w:val="00465A91"/>
    <w:rsid w:val="0047271B"/>
    <w:rsid w:val="0047495E"/>
    <w:rsid w:val="004752E2"/>
    <w:rsid w:val="00475D2B"/>
    <w:rsid w:val="00480402"/>
    <w:rsid w:val="004826E7"/>
    <w:rsid w:val="0048375E"/>
    <w:rsid w:val="00483AA1"/>
    <w:rsid w:val="00483E6C"/>
    <w:rsid w:val="00484919"/>
    <w:rsid w:val="00485420"/>
    <w:rsid w:val="00487B9B"/>
    <w:rsid w:val="004919A9"/>
    <w:rsid w:val="00492E07"/>
    <w:rsid w:val="004945D4"/>
    <w:rsid w:val="00497123"/>
    <w:rsid w:val="00497D88"/>
    <w:rsid w:val="004A03CB"/>
    <w:rsid w:val="004A06B5"/>
    <w:rsid w:val="004A081C"/>
    <w:rsid w:val="004A0CD1"/>
    <w:rsid w:val="004A1884"/>
    <w:rsid w:val="004A1D9B"/>
    <w:rsid w:val="004A2A8D"/>
    <w:rsid w:val="004A2C0E"/>
    <w:rsid w:val="004A3FCF"/>
    <w:rsid w:val="004A403A"/>
    <w:rsid w:val="004A444E"/>
    <w:rsid w:val="004A5BFC"/>
    <w:rsid w:val="004A73D9"/>
    <w:rsid w:val="004A7605"/>
    <w:rsid w:val="004B07D8"/>
    <w:rsid w:val="004B08DE"/>
    <w:rsid w:val="004B0B1E"/>
    <w:rsid w:val="004B1AB1"/>
    <w:rsid w:val="004B1F93"/>
    <w:rsid w:val="004B2A77"/>
    <w:rsid w:val="004B3652"/>
    <w:rsid w:val="004B38AF"/>
    <w:rsid w:val="004B6A2C"/>
    <w:rsid w:val="004B6DE5"/>
    <w:rsid w:val="004B77A0"/>
    <w:rsid w:val="004B7DA1"/>
    <w:rsid w:val="004B7DE1"/>
    <w:rsid w:val="004C05B1"/>
    <w:rsid w:val="004C0CFF"/>
    <w:rsid w:val="004C1225"/>
    <w:rsid w:val="004C1828"/>
    <w:rsid w:val="004C3FA8"/>
    <w:rsid w:val="004C407C"/>
    <w:rsid w:val="004C4547"/>
    <w:rsid w:val="004C48A7"/>
    <w:rsid w:val="004C4A92"/>
    <w:rsid w:val="004C5BE7"/>
    <w:rsid w:val="004C5EDA"/>
    <w:rsid w:val="004C7616"/>
    <w:rsid w:val="004C7D92"/>
    <w:rsid w:val="004D02B2"/>
    <w:rsid w:val="004D202A"/>
    <w:rsid w:val="004D212D"/>
    <w:rsid w:val="004D2AC2"/>
    <w:rsid w:val="004D33DD"/>
    <w:rsid w:val="004D4089"/>
    <w:rsid w:val="004D5069"/>
    <w:rsid w:val="004D5B9F"/>
    <w:rsid w:val="004D5C26"/>
    <w:rsid w:val="004D6A56"/>
    <w:rsid w:val="004D7A61"/>
    <w:rsid w:val="004E0EFA"/>
    <w:rsid w:val="004E326C"/>
    <w:rsid w:val="004E3757"/>
    <w:rsid w:val="004E5158"/>
    <w:rsid w:val="004E669A"/>
    <w:rsid w:val="004E6792"/>
    <w:rsid w:val="004E6931"/>
    <w:rsid w:val="004F4827"/>
    <w:rsid w:val="004F4A15"/>
    <w:rsid w:val="004F6745"/>
    <w:rsid w:val="004F7215"/>
    <w:rsid w:val="005001D7"/>
    <w:rsid w:val="00500371"/>
    <w:rsid w:val="00501F32"/>
    <w:rsid w:val="00504BF0"/>
    <w:rsid w:val="00506437"/>
    <w:rsid w:val="00507BA0"/>
    <w:rsid w:val="00511266"/>
    <w:rsid w:val="005113F6"/>
    <w:rsid w:val="0051531C"/>
    <w:rsid w:val="00515B00"/>
    <w:rsid w:val="00516886"/>
    <w:rsid w:val="00517D2D"/>
    <w:rsid w:val="005200E9"/>
    <w:rsid w:val="0052152A"/>
    <w:rsid w:val="0052422E"/>
    <w:rsid w:val="00527333"/>
    <w:rsid w:val="00530C6A"/>
    <w:rsid w:val="00530FE9"/>
    <w:rsid w:val="00531CE7"/>
    <w:rsid w:val="00534659"/>
    <w:rsid w:val="00534C6C"/>
    <w:rsid w:val="005367B0"/>
    <w:rsid w:val="0053750D"/>
    <w:rsid w:val="005400DE"/>
    <w:rsid w:val="005408B4"/>
    <w:rsid w:val="0054167B"/>
    <w:rsid w:val="00541AF9"/>
    <w:rsid w:val="00542D1D"/>
    <w:rsid w:val="00542FE2"/>
    <w:rsid w:val="00543190"/>
    <w:rsid w:val="00545189"/>
    <w:rsid w:val="00546F12"/>
    <w:rsid w:val="00547B3B"/>
    <w:rsid w:val="00550EC9"/>
    <w:rsid w:val="00551E47"/>
    <w:rsid w:val="00551FB9"/>
    <w:rsid w:val="005525A3"/>
    <w:rsid w:val="0055379A"/>
    <w:rsid w:val="0055411E"/>
    <w:rsid w:val="00554ABA"/>
    <w:rsid w:val="0055680E"/>
    <w:rsid w:val="00557E98"/>
    <w:rsid w:val="00560D57"/>
    <w:rsid w:val="0056161D"/>
    <w:rsid w:val="0056391E"/>
    <w:rsid w:val="0056460F"/>
    <w:rsid w:val="00565973"/>
    <w:rsid w:val="00567F4C"/>
    <w:rsid w:val="005707EB"/>
    <w:rsid w:val="0057140F"/>
    <w:rsid w:val="0057175B"/>
    <w:rsid w:val="005717B7"/>
    <w:rsid w:val="00572CC2"/>
    <w:rsid w:val="0057366F"/>
    <w:rsid w:val="00573BE0"/>
    <w:rsid w:val="005742E7"/>
    <w:rsid w:val="00574C59"/>
    <w:rsid w:val="00575424"/>
    <w:rsid w:val="00580027"/>
    <w:rsid w:val="00580164"/>
    <w:rsid w:val="00581DB2"/>
    <w:rsid w:val="00581DDB"/>
    <w:rsid w:val="00581F6A"/>
    <w:rsid w:val="0058245E"/>
    <w:rsid w:val="00583B9C"/>
    <w:rsid w:val="005841DC"/>
    <w:rsid w:val="00585C93"/>
    <w:rsid w:val="00585CD2"/>
    <w:rsid w:val="005870C1"/>
    <w:rsid w:val="00587993"/>
    <w:rsid w:val="005901C7"/>
    <w:rsid w:val="00592F33"/>
    <w:rsid w:val="00593755"/>
    <w:rsid w:val="00595162"/>
    <w:rsid w:val="00596037"/>
    <w:rsid w:val="00596D4A"/>
    <w:rsid w:val="00597DD7"/>
    <w:rsid w:val="005A0E86"/>
    <w:rsid w:val="005A2FDC"/>
    <w:rsid w:val="005A35BD"/>
    <w:rsid w:val="005A556F"/>
    <w:rsid w:val="005A5FB0"/>
    <w:rsid w:val="005A67D4"/>
    <w:rsid w:val="005A6FEE"/>
    <w:rsid w:val="005B16E3"/>
    <w:rsid w:val="005B2327"/>
    <w:rsid w:val="005B2A09"/>
    <w:rsid w:val="005B2B7F"/>
    <w:rsid w:val="005B3967"/>
    <w:rsid w:val="005B43BF"/>
    <w:rsid w:val="005B4E94"/>
    <w:rsid w:val="005B5330"/>
    <w:rsid w:val="005B54AE"/>
    <w:rsid w:val="005B5A91"/>
    <w:rsid w:val="005B6AFD"/>
    <w:rsid w:val="005B7BD0"/>
    <w:rsid w:val="005C06C8"/>
    <w:rsid w:val="005C078F"/>
    <w:rsid w:val="005C25A4"/>
    <w:rsid w:val="005C2E91"/>
    <w:rsid w:val="005C370C"/>
    <w:rsid w:val="005C3C93"/>
    <w:rsid w:val="005C494B"/>
    <w:rsid w:val="005C513E"/>
    <w:rsid w:val="005C59A4"/>
    <w:rsid w:val="005C679A"/>
    <w:rsid w:val="005C70F9"/>
    <w:rsid w:val="005D0111"/>
    <w:rsid w:val="005D0686"/>
    <w:rsid w:val="005D1FB9"/>
    <w:rsid w:val="005D2033"/>
    <w:rsid w:val="005D208F"/>
    <w:rsid w:val="005D25D6"/>
    <w:rsid w:val="005D4509"/>
    <w:rsid w:val="005D505A"/>
    <w:rsid w:val="005D57DB"/>
    <w:rsid w:val="005D7EF7"/>
    <w:rsid w:val="005E2802"/>
    <w:rsid w:val="005E3D97"/>
    <w:rsid w:val="005E4743"/>
    <w:rsid w:val="005E658F"/>
    <w:rsid w:val="005E6903"/>
    <w:rsid w:val="005E70D9"/>
    <w:rsid w:val="005F30E9"/>
    <w:rsid w:val="005F3EFC"/>
    <w:rsid w:val="005F440A"/>
    <w:rsid w:val="005F48C2"/>
    <w:rsid w:val="005F4951"/>
    <w:rsid w:val="005F6667"/>
    <w:rsid w:val="005F7427"/>
    <w:rsid w:val="00601CBE"/>
    <w:rsid w:val="0060263A"/>
    <w:rsid w:val="00606747"/>
    <w:rsid w:val="006067D7"/>
    <w:rsid w:val="00607824"/>
    <w:rsid w:val="00607EA4"/>
    <w:rsid w:val="006113A3"/>
    <w:rsid w:val="00612B67"/>
    <w:rsid w:val="006143EA"/>
    <w:rsid w:val="00614995"/>
    <w:rsid w:val="006170C6"/>
    <w:rsid w:val="00621E4B"/>
    <w:rsid w:val="006234B2"/>
    <w:rsid w:val="00623ED8"/>
    <w:rsid w:val="006248FF"/>
    <w:rsid w:val="00625B3C"/>
    <w:rsid w:val="0062643B"/>
    <w:rsid w:val="00627BF4"/>
    <w:rsid w:val="006309CC"/>
    <w:rsid w:val="00631444"/>
    <w:rsid w:val="00634964"/>
    <w:rsid w:val="00637265"/>
    <w:rsid w:val="0063758F"/>
    <w:rsid w:val="006431C5"/>
    <w:rsid w:val="006437F6"/>
    <w:rsid w:val="00643A4B"/>
    <w:rsid w:val="006440ED"/>
    <w:rsid w:val="00644590"/>
    <w:rsid w:val="0064511D"/>
    <w:rsid w:val="00646533"/>
    <w:rsid w:val="0064746D"/>
    <w:rsid w:val="006502B1"/>
    <w:rsid w:val="00652ABF"/>
    <w:rsid w:val="00652D65"/>
    <w:rsid w:val="00652EDC"/>
    <w:rsid w:val="00652F2F"/>
    <w:rsid w:val="00655276"/>
    <w:rsid w:val="00655B45"/>
    <w:rsid w:val="006601F6"/>
    <w:rsid w:val="006616FA"/>
    <w:rsid w:val="006626E0"/>
    <w:rsid w:val="0066401E"/>
    <w:rsid w:val="00665242"/>
    <w:rsid w:val="00665A36"/>
    <w:rsid w:val="00666E9A"/>
    <w:rsid w:val="00667EE6"/>
    <w:rsid w:val="00670B76"/>
    <w:rsid w:val="00671313"/>
    <w:rsid w:val="00672DDA"/>
    <w:rsid w:val="00673279"/>
    <w:rsid w:val="006735DE"/>
    <w:rsid w:val="0067521B"/>
    <w:rsid w:val="00675B3F"/>
    <w:rsid w:val="0067693A"/>
    <w:rsid w:val="006771B7"/>
    <w:rsid w:val="006806DF"/>
    <w:rsid w:val="0068148A"/>
    <w:rsid w:val="00682234"/>
    <w:rsid w:val="00682D91"/>
    <w:rsid w:val="00683A24"/>
    <w:rsid w:val="0068573F"/>
    <w:rsid w:val="00687115"/>
    <w:rsid w:val="00690328"/>
    <w:rsid w:val="006954C0"/>
    <w:rsid w:val="006965C6"/>
    <w:rsid w:val="006966D0"/>
    <w:rsid w:val="006A08CA"/>
    <w:rsid w:val="006A0D47"/>
    <w:rsid w:val="006A10D1"/>
    <w:rsid w:val="006A1978"/>
    <w:rsid w:val="006A1DD8"/>
    <w:rsid w:val="006A25AD"/>
    <w:rsid w:val="006A6203"/>
    <w:rsid w:val="006A6837"/>
    <w:rsid w:val="006A76B1"/>
    <w:rsid w:val="006A79CF"/>
    <w:rsid w:val="006B0D4A"/>
    <w:rsid w:val="006B0F99"/>
    <w:rsid w:val="006B2C9A"/>
    <w:rsid w:val="006B4CD2"/>
    <w:rsid w:val="006B5839"/>
    <w:rsid w:val="006B5969"/>
    <w:rsid w:val="006B7104"/>
    <w:rsid w:val="006B73C6"/>
    <w:rsid w:val="006B771F"/>
    <w:rsid w:val="006C0004"/>
    <w:rsid w:val="006C1797"/>
    <w:rsid w:val="006C25F6"/>
    <w:rsid w:val="006C367B"/>
    <w:rsid w:val="006C78C5"/>
    <w:rsid w:val="006C79E5"/>
    <w:rsid w:val="006D0D46"/>
    <w:rsid w:val="006D0E2F"/>
    <w:rsid w:val="006D322D"/>
    <w:rsid w:val="006D3C9D"/>
    <w:rsid w:val="006D3DEA"/>
    <w:rsid w:val="006D3EFE"/>
    <w:rsid w:val="006D640B"/>
    <w:rsid w:val="006D73A1"/>
    <w:rsid w:val="006D798A"/>
    <w:rsid w:val="006E0425"/>
    <w:rsid w:val="006E152D"/>
    <w:rsid w:val="006E7598"/>
    <w:rsid w:val="006F08ED"/>
    <w:rsid w:val="006F0FB4"/>
    <w:rsid w:val="006F1137"/>
    <w:rsid w:val="006F1A89"/>
    <w:rsid w:val="006F3A4E"/>
    <w:rsid w:val="006F3E3C"/>
    <w:rsid w:val="006F5AD9"/>
    <w:rsid w:val="006F640D"/>
    <w:rsid w:val="006F669A"/>
    <w:rsid w:val="006F6A69"/>
    <w:rsid w:val="006F6AE0"/>
    <w:rsid w:val="006F6BC5"/>
    <w:rsid w:val="006F7A02"/>
    <w:rsid w:val="0070134C"/>
    <w:rsid w:val="00704BD0"/>
    <w:rsid w:val="00704EA0"/>
    <w:rsid w:val="0070506F"/>
    <w:rsid w:val="007079E7"/>
    <w:rsid w:val="0071074E"/>
    <w:rsid w:val="007108B8"/>
    <w:rsid w:val="00711D27"/>
    <w:rsid w:val="007129C3"/>
    <w:rsid w:val="00712A69"/>
    <w:rsid w:val="00712CD1"/>
    <w:rsid w:val="00712D31"/>
    <w:rsid w:val="00714753"/>
    <w:rsid w:val="007207E6"/>
    <w:rsid w:val="00720E04"/>
    <w:rsid w:val="007229D1"/>
    <w:rsid w:val="00722ABE"/>
    <w:rsid w:val="00723C4E"/>
    <w:rsid w:val="00730C9F"/>
    <w:rsid w:val="00730E4A"/>
    <w:rsid w:val="00731744"/>
    <w:rsid w:val="007366AA"/>
    <w:rsid w:val="00737966"/>
    <w:rsid w:val="00740D0F"/>
    <w:rsid w:val="00740DD1"/>
    <w:rsid w:val="00741442"/>
    <w:rsid w:val="0074207A"/>
    <w:rsid w:val="00745093"/>
    <w:rsid w:val="00750791"/>
    <w:rsid w:val="007524A2"/>
    <w:rsid w:val="007526BB"/>
    <w:rsid w:val="00755480"/>
    <w:rsid w:val="00755489"/>
    <w:rsid w:val="00755D9B"/>
    <w:rsid w:val="00757269"/>
    <w:rsid w:val="00757FFC"/>
    <w:rsid w:val="00760318"/>
    <w:rsid w:val="00762095"/>
    <w:rsid w:val="007633FA"/>
    <w:rsid w:val="00767B5A"/>
    <w:rsid w:val="007703DB"/>
    <w:rsid w:val="00770FBA"/>
    <w:rsid w:val="00771519"/>
    <w:rsid w:val="007722A7"/>
    <w:rsid w:val="00773D10"/>
    <w:rsid w:val="00775104"/>
    <w:rsid w:val="007759E8"/>
    <w:rsid w:val="007767B6"/>
    <w:rsid w:val="0077724E"/>
    <w:rsid w:val="00777915"/>
    <w:rsid w:val="00780249"/>
    <w:rsid w:val="007829E1"/>
    <w:rsid w:val="00783030"/>
    <w:rsid w:val="007842C6"/>
    <w:rsid w:val="0078516A"/>
    <w:rsid w:val="00785552"/>
    <w:rsid w:val="007855DC"/>
    <w:rsid w:val="007911AC"/>
    <w:rsid w:val="007912B7"/>
    <w:rsid w:val="00794275"/>
    <w:rsid w:val="00794AA8"/>
    <w:rsid w:val="00796FFB"/>
    <w:rsid w:val="007971AF"/>
    <w:rsid w:val="00797C46"/>
    <w:rsid w:val="007A0959"/>
    <w:rsid w:val="007A2188"/>
    <w:rsid w:val="007A3458"/>
    <w:rsid w:val="007A3D86"/>
    <w:rsid w:val="007A407D"/>
    <w:rsid w:val="007A40F1"/>
    <w:rsid w:val="007A6D85"/>
    <w:rsid w:val="007A75AD"/>
    <w:rsid w:val="007A7886"/>
    <w:rsid w:val="007B0834"/>
    <w:rsid w:val="007B094B"/>
    <w:rsid w:val="007B0A95"/>
    <w:rsid w:val="007B105C"/>
    <w:rsid w:val="007B1742"/>
    <w:rsid w:val="007B188C"/>
    <w:rsid w:val="007B18EE"/>
    <w:rsid w:val="007B2FE9"/>
    <w:rsid w:val="007B60B2"/>
    <w:rsid w:val="007B6DFD"/>
    <w:rsid w:val="007B7D37"/>
    <w:rsid w:val="007C11E9"/>
    <w:rsid w:val="007C35F5"/>
    <w:rsid w:val="007C3D17"/>
    <w:rsid w:val="007C5058"/>
    <w:rsid w:val="007C6707"/>
    <w:rsid w:val="007D0AEE"/>
    <w:rsid w:val="007D1623"/>
    <w:rsid w:val="007D4C0F"/>
    <w:rsid w:val="007D69EB"/>
    <w:rsid w:val="007E027E"/>
    <w:rsid w:val="007E0674"/>
    <w:rsid w:val="007E0F69"/>
    <w:rsid w:val="007E22B2"/>
    <w:rsid w:val="007E2CBA"/>
    <w:rsid w:val="007E5250"/>
    <w:rsid w:val="007E5C79"/>
    <w:rsid w:val="007E73D4"/>
    <w:rsid w:val="007F1823"/>
    <w:rsid w:val="007F1C30"/>
    <w:rsid w:val="007F37B2"/>
    <w:rsid w:val="007F3DF4"/>
    <w:rsid w:val="007F450E"/>
    <w:rsid w:val="007F4761"/>
    <w:rsid w:val="007F4F7D"/>
    <w:rsid w:val="007F51B4"/>
    <w:rsid w:val="007F5B19"/>
    <w:rsid w:val="007F6A23"/>
    <w:rsid w:val="00800880"/>
    <w:rsid w:val="0080361E"/>
    <w:rsid w:val="00803697"/>
    <w:rsid w:val="0080470C"/>
    <w:rsid w:val="00810A57"/>
    <w:rsid w:val="0081114D"/>
    <w:rsid w:val="00811698"/>
    <w:rsid w:val="00811CED"/>
    <w:rsid w:val="0081205A"/>
    <w:rsid w:val="0081243D"/>
    <w:rsid w:val="00812707"/>
    <w:rsid w:val="00813163"/>
    <w:rsid w:val="0081340A"/>
    <w:rsid w:val="00814030"/>
    <w:rsid w:val="008179E8"/>
    <w:rsid w:val="008216B6"/>
    <w:rsid w:val="00821A4E"/>
    <w:rsid w:val="00822469"/>
    <w:rsid w:val="00822E3D"/>
    <w:rsid w:val="00822EBE"/>
    <w:rsid w:val="00825916"/>
    <w:rsid w:val="0083094F"/>
    <w:rsid w:val="00830B90"/>
    <w:rsid w:val="00830CDD"/>
    <w:rsid w:val="008313EC"/>
    <w:rsid w:val="00832B65"/>
    <w:rsid w:val="00832E99"/>
    <w:rsid w:val="00836990"/>
    <w:rsid w:val="00836B5E"/>
    <w:rsid w:val="008375EF"/>
    <w:rsid w:val="00842975"/>
    <w:rsid w:val="00842CC6"/>
    <w:rsid w:val="00844376"/>
    <w:rsid w:val="00845EBF"/>
    <w:rsid w:val="00852959"/>
    <w:rsid w:val="008548BC"/>
    <w:rsid w:val="00855F94"/>
    <w:rsid w:val="00856479"/>
    <w:rsid w:val="0086063F"/>
    <w:rsid w:val="00860E13"/>
    <w:rsid w:val="00861713"/>
    <w:rsid w:val="00863078"/>
    <w:rsid w:val="008644B3"/>
    <w:rsid w:val="00865002"/>
    <w:rsid w:val="008652F3"/>
    <w:rsid w:val="008668C6"/>
    <w:rsid w:val="00866FCA"/>
    <w:rsid w:val="0086741F"/>
    <w:rsid w:val="00867A38"/>
    <w:rsid w:val="00871EF3"/>
    <w:rsid w:val="00873B42"/>
    <w:rsid w:val="00874C86"/>
    <w:rsid w:val="00874DEF"/>
    <w:rsid w:val="008755C7"/>
    <w:rsid w:val="00876372"/>
    <w:rsid w:val="008763B8"/>
    <w:rsid w:val="008765D3"/>
    <w:rsid w:val="00876B25"/>
    <w:rsid w:val="00880E7E"/>
    <w:rsid w:val="008823DA"/>
    <w:rsid w:val="00882EBA"/>
    <w:rsid w:val="00883C52"/>
    <w:rsid w:val="00884137"/>
    <w:rsid w:val="008845A6"/>
    <w:rsid w:val="00884C65"/>
    <w:rsid w:val="008855F6"/>
    <w:rsid w:val="00890CA2"/>
    <w:rsid w:val="00893135"/>
    <w:rsid w:val="008937FD"/>
    <w:rsid w:val="00894FD5"/>
    <w:rsid w:val="0089525E"/>
    <w:rsid w:val="0089624F"/>
    <w:rsid w:val="00896B89"/>
    <w:rsid w:val="008A0011"/>
    <w:rsid w:val="008A0A93"/>
    <w:rsid w:val="008A0BB9"/>
    <w:rsid w:val="008A13EA"/>
    <w:rsid w:val="008A2DF6"/>
    <w:rsid w:val="008A496D"/>
    <w:rsid w:val="008A5129"/>
    <w:rsid w:val="008B0023"/>
    <w:rsid w:val="008B0B44"/>
    <w:rsid w:val="008B0FB9"/>
    <w:rsid w:val="008B1205"/>
    <w:rsid w:val="008B13BE"/>
    <w:rsid w:val="008B19B5"/>
    <w:rsid w:val="008B3665"/>
    <w:rsid w:val="008B4BDF"/>
    <w:rsid w:val="008B4F07"/>
    <w:rsid w:val="008B50D5"/>
    <w:rsid w:val="008B63E1"/>
    <w:rsid w:val="008B6A6B"/>
    <w:rsid w:val="008B6F9C"/>
    <w:rsid w:val="008B7DB1"/>
    <w:rsid w:val="008B7E7D"/>
    <w:rsid w:val="008C05B6"/>
    <w:rsid w:val="008C2574"/>
    <w:rsid w:val="008C44E6"/>
    <w:rsid w:val="008C49CA"/>
    <w:rsid w:val="008C5888"/>
    <w:rsid w:val="008C61D8"/>
    <w:rsid w:val="008C623F"/>
    <w:rsid w:val="008C6EEE"/>
    <w:rsid w:val="008C70A6"/>
    <w:rsid w:val="008C71AC"/>
    <w:rsid w:val="008C77DC"/>
    <w:rsid w:val="008C7D5A"/>
    <w:rsid w:val="008D0ADA"/>
    <w:rsid w:val="008D2519"/>
    <w:rsid w:val="008D43A6"/>
    <w:rsid w:val="008D451F"/>
    <w:rsid w:val="008D5BB1"/>
    <w:rsid w:val="008D6A4B"/>
    <w:rsid w:val="008E1C82"/>
    <w:rsid w:val="008E1D7A"/>
    <w:rsid w:val="008E212C"/>
    <w:rsid w:val="008E2826"/>
    <w:rsid w:val="008E32C3"/>
    <w:rsid w:val="008E50ED"/>
    <w:rsid w:val="008E72F1"/>
    <w:rsid w:val="008F1E01"/>
    <w:rsid w:val="008F2637"/>
    <w:rsid w:val="008F2C35"/>
    <w:rsid w:val="008F2CBE"/>
    <w:rsid w:val="008F3616"/>
    <w:rsid w:val="008F3975"/>
    <w:rsid w:val="008F4EF3"/>
    <w:rsid w:val="008F5C1B"/>
    <w:rsid w:val="00901B0A"/>
    <w:rsid w:val="00901D2F"/>
    <w:rsid w:val="009022B7"/>
    <w:rsid w:val="009030EB"/>
    <w:rsid w:val="009034FF"/>
    <w:rsid w:val="00903F87"/>
    <w:rsid w:val="00906314"/>
    <w:rsid w:val="009111CA"/>
    <w:rsid w:val="0091177D"/>
    <w:rsid w:val="00912616"/>
    <w:rsid w:val="0091264C"/>
    <w:rsid w:val="0091288B"/>
    <w:rsid w:val="0091441C"/>
    <w:rsid w:val="00915583"/>
    <w:rsid w:val="0091594D"/>
    <w:rsid w:val="00915D1E"/>
    <w:rsid w:val="00917377"/>
    <w:rsid w:val="00922B18"/>
    <w:rsid w:val="009260AB"/>
    <w:rsid w:val="009273D1"/>
    <w:rsid w:val="0093075F"/>
    <w:rsid w:val="00930C21"/>
    <w:rsid w:val="00930CA9"/>
    <w:rsid w:val="009313DC"/>
    <w:rsid w:val="00932F0F"/>
    <w:rsid w:val="009376B3"/>
    <w:rsid w:val="00941A32"/>
    <w:rsid w:val="00942159"/>
    <w:rsid w:val="009436FC"/>
    <w:rsid w:val="00943C78"/>
    <w:rsid w:val="00943EBE"/>
    <w:rsid w:val="0094428B"/>
    <w:rsid w:val="00945ECB"/>
    <w:rsid w:val="009466A5"/>
    <w:rsid w:val="00946F98"/>
    <w:rsid w:val="009473B7"/>
    <w:rsid w:val="00947EAC"/>
    <w:rsid w:val="00950DA6"/>
    <w:rsid w:val="00951EF7"/>
    <w:rsid w:val="00953763"/>
    <w:rsid w:val="009553F5"/>
    <w:rsid w:val="009555FD"/>
    <w:rsid w:val="00955E3F"/>
    <w:rsid w:val="00956998"/>
    <w:rsid w:val="00956CE3"/>
    <w:rsid w:val="00960184"/>
    <w:rsid w:val="00964604"/>
    <w:rsid w:val="0096490F"/>
    <w:rsid w:val="0096506E"/>
    <w:rsid w:val="009666EA"/>
    <w:rsid w:val="00966ED9"/>
    <w:rsid w:val="009674FE"/>
    <w:rsid w:val="00967E7B"/>
    <w:rsid w:val="0097199C"/>
    <w:rsid w:val="0097299E"/>
    <w:rsid w:val="00975F27"/>
    <w:rsid w:val="009776FE"/>
    <w:rsid w:val="00977B85"/>
    <w:rsid w:val="00977E8C"/>
    <w:rsid w:val="009836FE"/>
    <w:rsid w:val="00983ECC"/>
    <w:rsid w:val="00984CEC"/>
    <w:rsid w:val="0098531C"/>
    <w:rsid w:val="0098621D"/>
    <w:rsid w:val="009864C4"/>
    <w:rsid w:val="009877F0"/>
    <w:rsid w:val="00987887"/>
    <w:rsid w:val="00987BA7"/>
    <w:rsid w:val="00990E15"/>
    <w:rsid w:val="00992219"/>
    <w:rsid w:val="00994824"/>
    <w:rsid w:val="00995CFE"/>
    <w:rsid w:val="00996AC7"/>
    <w:rsid w:val="00996B8D"/>
    <w:rsid w:val="00996D0C"/>
    <w:rsid w:val="009A022F"/>
    <w:rsid w:val="009A0FA4"/>
    <w:rsid w:val="009A1E4A"/>
    <w:rsid w:val="009A3E5E"/>
    <w:rsid w:val="009A4476"/>
    <w:rsid w:val="009A4AEE"/>
    <w:rsid w:val="009A710A"/>
    <w:rsid w:val="009A7197"/>
    <w:rsid w:val="009A7E29"/>
    <w:rsid w:val="009A7E4A"/>
    <w:rsid w:val="009B00FA"/>
    <w:rsid w:val="009B05D5"/>
    <w:rsid w:val="009B1A96"/>
    <w:rsid w:val="009B3C37"/>
    <w:rsid w:val="009B4669"/>
    <w:rsid w:val="009B4FAD"/>
    <w:rsid w:val="009C043E"/>
    <w:rsid w:val="009C38AF"/>
    <w:rsid w:val="009C58C4"/>
    <w:rsid w:val="009C5D28"/>
    <w:rsid w:val="009C6F31"/>
    <w:rsid w:val="009D073D"/>
    <w:rsid w:val="009D19D9"/>
    <w:rsid w:val="009D266E"/>
    <w:rsid w:val="009D39C7"/>
    <w:rsid w:val="009D7607"/>
    <w:rsid w:val="009D7652"/>
    <w:rsid w:val="009D7FCF"/>
    <w:rsid w:val="009E188B"/>
    <w:rsid w:val="009E239E"/>
    <w:rsid w:val="009E25DF"/>
    <w:rsid w:val="009E4372"/>
    <w:rsid w:val="009E5A55"/>
    <w:rsid w:val="009E6E8B"/>
    <w:rsid w:val="009E79A0"/>
    <w:rsid w:val="009F0071"/>
    <w:rsid w:val="009F009F"/>
    <w:rsid w:val="009F10B4"/>
    <w:rsid w:val="009F2924"/>
    <w:rsid w:val="009F2D60"/>
    <w:rsid w:val="009F4004"/>
    <w:rsid w:val="009F4610"/>
    <w:rsid w:val="009F785F"/>
    <w:rsid w:val="009F786B"/>
    <w:rsid w:val="009F7939"/>
    <w:rsid w:val="009F7B00"/>
    <w:rsid w:val="00A00BFE"/>
    <w:rsid w:val="00A0128F"/>
    <w:rsid w:val="00A01F13"/>
    <w:rsid w:val="00A02069"/>
    <w:rsid w:val="00A0238B"/>
    <w:rsid w:val="00A03B5E"/>
    <w:rsid w:val="00A05083"/>
    <w:rsid w:val="00A05D7F"/>
    <w:rsid w:val="00A07D89"/>
    <w:rsid w:val="00A102EB"/>
    <w:rsid w:val="00A1307E"/>
    <w:rsid w:val="00A1315C"/>
    <w:rsid w:val="00A1471F"/>
    <w:rsid w:val="00A165CD"/>
    <w:rsid w:val="00A16E0A"/>
    <w:rsid w:val="00A173AB"/>
    <w:rsid w:val="00A2081A"/>
    <w:rsid w:val="00A21188"/>
    <w:rsid w:val="00A21525"/>
    <w:rsid w:val="00A22007"/>
    <w:rsid w:val="00A221FE"/>
    <w:rsid w:val="00A22D90"/>
    <w:rsid w:val="00A22D9B"/>
    <w:rsid w:val="00A22FE1"/>
    <w:rsid w:val="00A23323"/>
    <w:rsid w:val="00A24A09"/>
    <w:rsid w:val="00A25D86"/>
    <w:rsid w:val="00A26618"/>
    <w:rsid w:val="00A27E7A"/>
    <w:rsid w:val="00A27E95"/>
    <w:rsid w:val="00A312E2"/>
    <w:rsid w:val="00A320CB"/>
    <w:rsid w:val="00A34C5B"/>
    <w:rsid w:val="00A350B9"/>
    <w:rsid w:val="00A366E6"/>
    <w:rsid w:val="00A36B96"/>
    <w:rsid w:val="00A37870"/>
    <w:rsid w:val="00A41396"/>
    <w:rsid w:val="00A41706"/>
    <w:rsid w:val="00A444A6"/>
    <w:rsid w:val="00A468C4"/>
    <w:rsid w:val="00A46E3B"/>
    <w:rsid w:val="00A47190"/>
    <w:rsid w:val="00A472D4"/>
    <w:rsid w:val="00A503EF"/>
    <w:rsid w:val="00A50622"/>
    <w:rsid w:val="00A50B51"/>
    <w:rsid w:val="00A513C8"/>
    <w:rsid w:val="00A53194"/>
    <w:rsid w:val="00A549E3"/>
    <w:rsid w:val="00A54EE8"/>
    <w:rsid w:val="00A55C3A"/>
    <w:rsid w:val="00A56D20"/>
    <w:rsid w:val="00A6034E"/>
    <w:rsid w:val="00A610F4"/>
    <w:rsid w:val="00A627F5"/>
    <w:rsid w:val="00A64155"/>
    <w:rsid w:val="00A66FAF"/>
    <w:rsid w:val="00A71423"/>
    <w:rsid w:val="00A730FD"/>
    <w:rsid w:val="00A73239"/>
    <w:rsid w:val="00A745F5"/>
    <w:rsid w:val="00A74BC3"/>
    <w:rsid w:val="00A77B56"/>
    <w:rsid w:val="00A80271"/>
    <w:rsid w:val="00A80874"/>
    <w:rsid w:val="00A81933"/>
    <w:rsid w:val="00A8380F"/>
    <w:rsid w:val="00A83D5E"/>
    <w:rsid w:val="00A83E59"/>
    <w:rsid w:val="00A84AC0"/>
    <w:rsid w:val="00A90601"/>
    <w:rsid w:val="00A92998"/>
    <w:rsid w:val="00A9332E"/>
    <w:rsid w:val="00A9432E"/>
    <w:rsid w:val="00A95AC1"/>
    <w:rsid w:val="00AA3DDA"/>
    <w:rsid w:val="00AA4058"/>
    <w:rsid w:val="00AA4181"/>
    <w:rsid w:val="00AA453B"/>
    <w:rsid w:val="00AA469E"/>
    <w:rsid w:val="00AA61D7"/>
    <w:rsid w:val="00AA6A3A"/>
    <w:rsid w:val="00AA6CFE"/>
    <w:rsid w:val="00AB02A7"/>
    <w:rsid w:val="00AB1303"/>
    <w:rsid w:val="00AB1435"/>
    <w:rsid w:val="00AB2C45"/>
    <w:rsid w:val="00AB4092"/>
    <w:rsid w:val="00AB43ED"/>
    <w:rsid w:val="00AB509C"/>
    <w:rsid w:val="00AB5769"/>
    <w:rsid w:val="00AB705B"/>
    <w:rsid w:val="00AB7326"/>
    <w:rsid w:val="00AB7B20"/>
    <w:rsid w:val="00AC02C8"/>
    <w:rsid w:val="00AC056F"/>
    <w:rsid w:val="00AC0A8E"/>
    <w:rsid w:val="00AC1462"/>
    <w:rsid w:val="00AC1AFE"/>
    <w:rsid w:val="00AC3896"/>
    <w:rsid w:val="00AC48BD"/>
    <w:rsid w:val="00AC4D51"/>
    <w:rsid w:val="00AC4DE1"/>
    <w:rsid w:val="00AC5236"/>
    <w:rsid w:val="00AC6612"/>
    <w:rsid w:val="00AD34FA"/>
    <w:rsid w:val="00AD3600"/>
    <w:rsid w:val="00AD535E"/>
    <w:rsid w:val="00AD5F82"/>
    <w:rsid w:val="00AD77A7"/>
    <w:rsid w:val="00AE018E"/>
    <w:rsid w:val="00AE0D7E"/>
    <w:rsid w:val="00AE2D27"/>
    <w:rsid w:val="00AE3CAD"/>
    <w:rsid w:val="00AE42DE"/>
    <w:rsid w:val="00AE76ED"/>
    <w:rsid w:val="00AF0604"/>
    <w:rsid w:val="00AF2961"/>
    <w:rsid w:val="00AF482C"/>
    <w:rsid w:val="00AF4911"/>
    <w:rsid w:val="00AF4F21"/>
    <w:rsid w:val="00AF5DED"/>
    <w:rsid w:val="00AF6005"/>
    <w:rsid w:val="00AF657E"/>
    <w:rsid w:val="00AF7840"/>
    <w:rsid w:val="00AF7A5E"/>
    <w:rsid w:val="00AF7FAB"/>
    <w:rsid w:val="00B00103"/>
    <w:rsid w:val="00B010EC"/>
    <w:rsid w:val="00B0186F"/>
    <w:rsid w:val="00B02AE0"/>
    <w:rsid w:val="00B03A62"/>
    <w:rsid w:val="00B046BD"/>
    <w:rsid w:val="00B07886"/>
    <w:rsid w:val="00B07DF5"/>
    <w:rsid w:val="00B1144B"/>
    <w:rsid w:val="00B1292A"/>
    <w:rsid w:val="00B133A9"/>
    <w:rsid w:val="00B1349B"/>
    <w:rsid w:val="00B13DC0"/>
    <w:rsid w:val="00B14F5E"/>
    <w:rsid w:val="00B15032"/>
    <w:rsid w:val="00B155B3"/>
    <w:rsid w:val="00B166EC"/>
    <w:rsid w:val="00B168E0"/>
    <w:rsid w:val="00B1769F"/>
    <w:rsid w:val="00B20F81"/>
    <w:rsid w:val="00B2148F"/>
    <w:rsid w:val="00B21F5A"/>
    <w:rsid w:val="00B22442"/>
    <w:rsid w:val="00B224EB"/>
    <w:rsid w:val="00B2322B"/>
    <w:rsid w:val="00B27A2F"/>
    <w:rsid w:val="00B30814"/>
    <w:rsid w:val="00B324AD"/>
    <w:rsid w:val="00B329F2"/>
    <w:rsid w:val="00B36BEA"/>
    <w:rsid w:val="00B371EB"/>
    <w:rsid w:val="00B37CD0"/>
    <w:rsid w:val="00B40188"/>
    <w:rsid w:val="00B41B08"/>
    <w:rsid w:val="00B41D48"/>
    <w:rsid w:val="00B432A6"/>
    <w:rsid w:val="00B44DED"/>
    <w:rsid w:val="00B46694"/>
    <w:rsid w:val="00B46DE2"/>
    <w:rsid w:val="00B51AC4"/>
    <w:rsid w:val="00B5214D"/>
    <w:rsid w:val="00B52DC5"/>
    <w:rsid w:val="00B54A22"/>
    <w:rsid w:val="00B6072E"/>
    <w:rsid w:val="00B60BA3"/>
    <w:rsid w:val="00B60C53"/>
    <w:rsid w:val="00B63A0A"/>
    <w:rsid w:val="00B63A85"/>
    <w:rsid w:val="00B647F9"/>
    <w:rsid w:val="00B64AE6"/>
    <w:rsid w:val="00B65334"/>
    <w:rsid w:val="00B67F17"/>
    <w:rsid w:val="00B67F18"/>
    <w:rsid w:val="00B70678"/>
    <w:rsid w:val="00B70D39"/>
    <w:rsid w:val="00B73D4C"/>
    <w:rsid w:val="00B75FFE"/>
    <w:rsid w:val="00B76537"/>
    <w:rsid w:val="00B76AA2"/>
    <w:rsid w:val="00B76E8A"/>
    <w:rsid w:val="00B7731C"/>
    <w:rsid w:val="00B77D69"/>
    <w:rsid w:val="00B81988"/>
    <w:rsid w:val="00B822A3"/>
    <w:rsid w:val="00B82734"/>
    <w:rsid w:val="00B832A2"/>
    <w:rsid w:val="00B8588D"/>
    <w:rsid w:val="00B85A1E"/>
    <w:rsid w:val="00B90320"/>
    <w:rsid w:val="00B90677"/>
    <w:rsid w:val="00B91C5B"/>
    <w:rsid w:val="00B9278D"/>
    <w:rsid w:val="00B92B15"/>
    <w:rsid w:val="00BA0FF9"/>
    <w:rsid w:val="00BA1717"/>
    <w:rsid w:val="00BA1A32"/>
    <w:rsid w:val="00BA407E"/>
    <w:rsid w:val="00BA4249"/>
    <w:rsid w:val="00BA4F99"/>
    <w:rsid w:val="00BA763C"/>
    <w:rsid w:val="00BA7F91"/>
    <w:rsid w:val="00BB054A"/>
    <w:rsid w:val="00BB1629"/>
    <w:rsid w:val="00BB1E31"/>
    <w:rsid w:val="00BB2D49"/>
    <w:rsid w:val="00BB439F"/>
    <w:rsid w:val="00BB4B40"/>
    <w:rsid w:val="00BB5867"/>
    <w:rsid w:val="00BB779F"/>
    <w:rsid w:val="00BC068E"/>
    <w:rsid w:val="00BC36B6"/>
    <w:rsid w:val="00BC3B10"/>
    <w:rsid w:val="00BC4C4A"/>
    <w:rsid w:val="00BC5127"/>
    <w:rsid w:val="00BC59C2"/>
    <w:rsid w:val="00BC630C"/>
    <w:rsid w:val="00BC6500"/>
    <w:rsid w:val="00BC790E"/>
    <w:rsid w:val="00BD055B"/>
    <w:rsid w:val="00BD3614"/>
    <w:rsid w:val="00BD4E75"/>
    <w:rsid w:val="00BD5039"/>
    <w:rsid w:val="00BD59C8"/>
    <w:rsid w:val="00BD5C76"/>
    <w:rsid w:val="00BD5ED2"/>
    <w:rsid w:val="00BD7AE7"/>
    <w:rsid w:val="00BE0236"/>
    <w:rsid w:val="00BE06A6"/>
    <w:rsid w:val="00BE0AC0"/>
    <w:rsid w:val="00BE1AD8"/>
    <w:rsid w:val="00BE215E"/>
    <w:rsid w:val="00BE2463"/>
    <w:rsid w:val="00BE4A7F"/>
    <w:rsid w:val="00BE5141"/>
    <w:rsid w:val="00BE6390"/>
    <w:rsid w:val="00BE6882"/>
    <w:rsid w:val="00BE73AF"/>
    <w:rsid w:val="00BF1787"/>
    <w:rsid w:val="00BF2D06"/>
    <w:rsid w:val="00BF32F4"/>
    <w:rsid w:val="00BF3509"/>
    <w:rsid w:val="00BF435B"/>
    <w:rsid w:val="00BF6012"/>
    <w:rsid w:val="00BF70F8"/>
    <w:rsid w:val="00C00B10"/>
    <w:rsid w:val="00C00DF0"/>
    <w:rsid w:val="00C01665"/>
    <w:rsid w:val="00C020E7"/>
    <w:rsid w:val="00C03631"/>
    <w:rsid w:val="00C05B3A"/>
    <w:rsid w:val="00C109E7"/>
    <w:rsid w:val="00C116DA"/>
    <w:rsid w:val="00C11ACD"/>
    <w:rsid w:val="00C11F33"/>
    <w:rsid w:val="00C12384"/>
    <w:rsid w:val="00C1431F"/>
    <w:rsid w:val="00C14E2A"/>
    <w:rsid w:val="00C16A86"/>
    <w:rsid w:val="00C171FF"/>
    <w:rsid w:val="00C228F2"/>
    <w:rsid w:val="00C2345C"/>
    <w:rsid w:val="00C2422F"/>
    <w:rsid w:val="00C27B2C"/>
    <w:rsid w:val="00C30907"/>
    <w:rsid w:val="00C30B4A"/>
    <w:rsid w:val="00C31599"/>
    <w:rsid w:val="00C31C1A"/>
    <w:rsid w:val="00C31F5F"/>
    <w:rsid w:val="00C32196"/>
    <w:rsid w:val="00C329EA"/>
    <w:rsid w:val="00C33120"/>
    <w:rsid w:val="00C34320"/>
    <w:rsid w:val="00C346F8"/>
    <w:rsid w:val="00C349E7"/>
    <w:rsid w:val="00C34EEE"/>
    <w:rsid w:val="00C352CC"/>
    <w:rsid w:val="00C35719"/>
    <w:rsid w:val="00C35A0D"/>
    <w:rsid w:val="00C402CC"/>
    <w:rsid w:val="00C406CA"/>
    <w:rsid w:val="00C408A5"/>
    <w:rsid w:val="00C42E6D"/>
    <w:rsid w:val="00C432F8"/>
    <w:rsid w:val="00C4340F"/>
    <w:rsid w:val="00C43E7B"/>
    <w:rsid w:val="00C445A9"/>
    <w:rsid w:val="00C44BF1"/>
    <w:rsid w:val="00C452CA"/>
    <w:rsid w:val="00C4662E"/>
    <w:rsid w:val="00C47189"/>
    <w:rsid w:val="00C5048F"/>
    <w:rsid w:val="00C50865"/>
    <w:rsid w:val="00C5086B"/>
    <w:rsid w:val="00C50B33"/>
    <w:rsid w:val="00C524C5"/>
    <w:rsid w:val="00C53370"/>
    <w:rsid w:val="00C5494F"/>
    <w:rsid w:val="00C549BF"/>
    <w:rsid w:val="00C559D4"/>
    <w:rsid w:val="00C55B29"/>
    <w:rsid w:val="00C571A8"/>
    <w:rsid w:val="00C572C5"/>
    <w:rsid w:val="00C5794B"/>
    <w:rsid w:val="00C64615"/>
    <w:rsid w:val="00C660A8"/>
    <w:rsid w:val="00C66D89"/>
    <w:rsid w:val="00C7099D"/>
    <w:rsid w:val="00C73084"/>
    <w:rsid w:val="00C7397E"/>
    <w:rsid w:val="00C750F1"/>
    <w:rsid w:val="00C75846"/>
    <w:rsid w:val="00C75E37"/>
    <w:rsid w:val="00C765E0"/>
    <w:rsid w:val="00C77B5B"/>
    <w:rsid w:val="00C81508"/>
    <w:rsid w:val="00C82737"/>
    <w:rsid w:val="00C82ADA"/>
    <w:rsid w:val="00C838E9"/>
    <w:rsid w:val="00C85A3A"/>
    <w:rsid w:val="00C873F7"/>
    <w:rsid w:val="00C8746C"/>
    <w:rsid w:val="00C8750D"/>
    <w:rsid w:val="00C876CA"/>
    <w:rsid w:val="00C90461"/>
    <w:rsid w:val="00C90D34"/>
    <w:rsid w:val="00C913BA"/>
    <w:rsid w:val="00C916C2"/>
    <w:rsid w:val="00C92C04"/>
    <w:rsid w:val="00C9460C"/>
    <w:rsid w:val="00C97D5C"/>
    <w:rsid w:val="00CA098D"/>
    <w:rsid w:val="00CA0D47"/>
    <w:rsid w:val="00CA13C3"/>
    <w:rsid w:val="00CA3C2F"/>
    <w:rsid w:val="00CA429D"/>
    <w:rsid w:val="00CA5316"/>
    <w:rsid w:val="00CA5B4E"/>
    <w:rsid w:val="00CA5BDE"/>
    <w:rsid w:val="00CA5BF6"/>
    <w:rsid w:val="00CA78D1"/>
    <w:rsid w:val="00CB117F"/>
    <w:rsid w:val="00CB225F"/>
    <w:rsid w:val="00CB2DBF"/>
    <w:rsid w:val="00CB332A"/>
    <w:rsid w:val="00CB47D2"/>
    <w:rsid w:val="00CB625C"/>
    <w:rsid w:val="00CB677A"/>
    <w:rsid w:val="00CB707B"/>
    <w:rsid w:val="00CB7D3A"/>
    <w:rsid w:val="00CC24DD"/>
    <w:rsid w:val="00CC2999"/>
    <w:rsid w:val="00CC2A62"/>
    <w:rsid w:val="00CC403D"/>
    <w:rsid w:val="00CC5151"/>
    <w:rsid w:val="00CC571C"/>
    <w:rsid w:val="00CC5B43"/>
    <w:rsid w:val="00CC6C28"/>
    <w:rsid w:val="00CD0D59"/>
    <w:rsid w:val="00CD152D"/>
    <w:rsid w:val="00CD23CD"/>
    <w:rsid w:val="00CD26FD"/>
    <w:rsid w:val="00CD286B"/>
    <w:rsid w:val="00CD2F59"/>
    <w:rsid w:val="00CD4964"/>
    <w:rsid w:val="00CD5175"/>
    <w:rsid w:val="00CD64A0"/>
    <w:rsid w:val="00CD7B61"/>
    <w:rsid w:val="00CE16B0"/>
    <w:rsid w:val="00CE1822"/>
    <w:rsid w:val="00CE24CC"/>
    <w:rsid w:val="00CE2555"/>
    <w:rsid w:val="00CE3CCA"/>
    <w:rsid w:val="00CE3D82"/>
    <w:rsid w:val="00CE4CA5"/>
    <w:rsid w:val="00CE5827"/>
    <w:rsid w:val="00CE5BCA"/>
    <w:rsid w:val="00CE68C0"/>
    <w:rsid w:val="00CF0E86"/>
    <w:rsid w:val="00CF25CF"/>
    <w:rsid w:val="00CF46C4"/>
    <w:rsid w:val="00CF4B7A"/>
    <w:rsid w:val="00CF5500"/>
    <w:rsid w:val="00CF5D47"/>
    <w:rsid w:val="00D018A5"/>
    <w:rsid w:val="00D021B8"/>
    <w:rsid w:val="00D02AEF"/>
    <w:rsid w:val="00D036DA"/>
    <w:rsid w:val="00D03ACF"/>
    <w:rsid w:val="00D04173"/>
    <w:rsid w:val="00D04DB0"/>
    <w:rsid w:val="00D05E37"/>
    <w:rsid w:val="00D06745"/>
    <w:rsid w:val="00D074D3"/>
    <w:rsid w:val="00D12310"/>
    <w:rsid w:val="00D13EEE"/>
    <w:rsid w:val="00D13F1B"/>
    <w:rsid w:val="00D14259"/>
    <w:rsid w:val="00D169C3"/>
    <w:rsid w:val="00D17597"/>
    <w:rsid w:val="00D2425D"/>
    <w:rsid w:val="00D26165"/>
    <w:rsid w:val="00D270A5"/>
    <w:rsid w:val="00D27159"/>
    <w:rsid w:val="00D27586"/>
    <w:rsid w:val="00D27E43"/>
    <w:rsid w:val="00D30B13"/>
    <w:rsid w:val="00D30D1F"/>
    <w:rsid w:val="00D3119F"/>
    <w:rsid w:val="00D31C89"/>
    <w:rsid w:val="00D323E4"/>
    <w:rsid w:val="00D33F1C"/>
    <w:rsid w:val="00D36CEA"/>
    <w:rsid w:val="00D3793E"/>
    <w:rsid w:val="00D40CA0"/>
    <w:rsid w:val="00D411FA"/>
    <w:rsid w:val="00D4161D"/>
    <w:rsid w:val="00D416D3"/>
    <w:rsid w:val="00D42A39"/>
    <w:rsid w:val="00D42E3E"/>
    <w:rsid w:val="00D42FD2"/>
    <w:rsid w:val="00D43D1F"/>
    <w:rsid w:val="00D458C9"/>
    <w:rsid w:val="00D45D31"/>
    <w:rsid w:val="00D45EAB"/>
    <w:rsid w:val="00D46F7C"/>
    <w:rsid w:val="00D4773B"/>
    <w:rsid w:val="00D4774D"/>
    <w:rsid w:val="00D50C7D"/>
    <w:rsid w:val="00D50F6B"/>
    <w:rsid w:val="00D51AED"/>
    <w:rsid w:val="00D569A7"/>
    <w:rsid w:val="00D569F2"/>
    <w:rsid w:val="00D612E2"/>
    <w:rsid w:val="00D6190B"/>
    <w:rsid w:val="00D61CA6"/>
    <w:rsid w:val="00D61DA5"/>
    <w:rsid w:val="00D634F6"/>
    <w:rsid w:val="00D64510"/>
    <w:rsid w:val="00D64C6A"/>
    <w:rsid w:val="00D65181"/>
    <w:rsid w:val="00D657FD"/>
    <w:rsid w:val="00D66070"/>
    <w:rsid w:val="00D66225"/>
    <w:rsid w:val="00D701BD"/>
    <w:rsid w:val="00D71076"/>
    <w:rsid w:val="00D71079"/>
    <w:rsid w:val="00D715D5"/>
    <w:rsid w:val="00D71C00"/>
    <w:rsid w:val="00D74C9B"/>
    <w:rsid w:val="00D74D77"/>
    <w:rsid w:val="00D776FF"/>
    <w:rsid w:val="00D779CF"/>
    <w:rsid w:val="00D80053"/>
    <w:rsid w:val="00D80DF7"/>
    <w:rsid w:val="00D85797"/>
    <w:rsid w:val="00D85B83"/>
    <w:rsid w:val="00D865EF"/>
    <w:rsid w:val="00D8749A"/>
    <w:rsid w:val="00D906E4"/>
    <w:rsid w:val="00D910AB"/>
    <w:rsid w:val="00D91FB9"/>
    <w:rsid w:val="00D93183"/>
    <w:rsid w:val="00D931E6"/>
    <w:rsid w:val="00D94857"/>
    <w:rsid w:val="00D96080"/>
    <w:rsid w:val="00D971C0"/>
    <w:rsid w:val="00D972BC"/>
    <w:rsid w:val="00D97454"/>
    <w:rsid w:val="00DA00A2"/>
    <w:rsid w:val="00DA18D7"/>
    <w:rsid w:val="00DA35AA"/>
    <w:rsid w:val="00DA56B8"/>
    <w:rsid w:val="00DA59A3"/>
    <w:rsid w:val="00DA5BD2"/>
    <w:rsid w:val="00DB1BF4"/>
    <w:rsid w:val="00DB3CE8"/>
    <w:rsid w:val="00DB4905"/>
    <w:rsid w:val="00DB4EA4"/>
    <w:rsid w:val="00DB54E4"/>
    <w:rsid w:val="00DB5D24"/>
    <w:rsid w:val="00DB62C0"/>
    <w:rsid w:val="00DC2404"/>
    <w:rsid w:val="00DC2D06"/>
    <w:rsid w:val="00DC2EF7"/>
    <w:rsid w:val="00DC4FAD"/>
    <w:rsid w:val="00DC559E"/>
    <w:rsid w:val="00DC5C99"/>
    <w:rsid w:val="00DC731F"/>
    <w:rsid w:val="00DC7A68"/>
    <w:rsid w:val="00DC7D5E"/>
    <w:rsid w:val="00DD04C7"/>
    <w:rsid w:val="00DD08D0"/>
    <w:rsid w:val="00DD09DD"/>
    <w:rsid w:val="00DD1A02"/>
    <w:rsid w:val="00DD1B0F"/>
    <w:rsid w:val="00DD1F76"/>
    <w:rsid w:val="00DD2948"/>
    <w:rsid w:val="00DD3651"/>
    <w:rsid w:val="00DD3CA4"/>
    <w:rsid w:val="00DD484B"/>
    <w:rsid w:val="00DE1DC2"/>
    <w:rsid w:val="00DE2F9B"/>
    <w:rsid w:val="00DE4483"/>
    <w:rsid w:val="00DE46F1"/>
    <w:rsid w:val="00DE5106"/>
    <w:rsid w:val="00DE58AD"/>
    <w:rsid w:val="00DE6FC8"/>
    <w:rsid w:val="00DF2040"/>
    <w:rsid w:val="00DF2B7F"/>
    <w:rsid w:val="00DF5815"/>
    <w:rsid w:val="00DF68A7"/>
    <w:rsid w:val="00DF6994"/>
    <w:rsid w:val="00DF74B7"/>
    <w:rsid w:val="00E0135F"/>
    <w:rsid w:val="00E045E6"/>
    <w:rsid w:val="00E047B1"/>
    <w:rsid w:val="00E05B3E"/>
    <w:rsid w:val="00E06189"/>
    <w:rsid w:val="00E0641F"/>
    <w:rsid w:val="00E07112"/>
    <w:rsid w:val="00E1181F"/>
    <w:rsid w:val="00E12797"/>
    <w:rsid w:val="00E129BD"/>
    <w:rsid w:val="00E13423"/>
    <w:rsid w:val="00E1359B"/>
    <w:rsid w:val="00E148FD"/>
    <w:rsid w:val="00E1506A"/>
    <w:rsid w:val="00E1571F"/>
    <w:rsid w:val="00E15DB4"/>
    <w:rsid w:val="00E17EE1"/>
    <w:rsid w:val="00E20466"/>
    <w:rsid w:val="00E205C7"/>
    <w:rsid w:val="00E2241F"/>
    <w:rsid w:val="00E251C3"/>
    <w:rsid w:val="00E253E4"/>
    <w:rsid w:val="00E25869"/>
    <w:rsid w:val="00E25E58"/>
    <w:rsid w:val="00E26251"/>
    <w:rsid w:val="00E26614"/>
    <w:rsid w:val="00E26BC3"/>
    <w:rsid w:val="00E26C87"/>
    <w:rsid w:val="00E27453"/>
    <w:rsid w:val="00E304BB"/>
    <w:rsid w:val="00E31F5C"/>
    <w:rsid w:val="00E34942"/>
    <w:rsid w:val="00E34ACD"/>
    <w:rsid w:val="00E35AAE"/>
    <w:rsid w:val="00E36ED7"/>
    <w:rsid w:val="00E3732F"/>
    <w:rsid w:val="00E4022C"/>
    <w:rsid w:val="00E40A0A"/>
    <w:rsid w:val="00E43378"/>
    <w:rsid w:val="00E441F4"/>
    <w:rsid w:val="00E453FD"/>
    <w:rsid w:val="00E45FF4"/>
    <w:rsid w:val="00E47AD5"/>
    <w:rsid w:val="00E55013"/>
    <w:rsid w:val="00E55826"/>
    <w:rsid w:val="00E55DFB"/>
    <w:rsid w:val="00E574D8"/>
    <w:rsid w:val="00E57B9C"/>
    <w:rsid w:val="00E60451"/>
    <w:rsid w:val="00E6090A"/>
    <w:rsid w:val="00E609F4"/>
    <w:rsid w:val="00E628DB"/>
    <w:rsid w:val="00E632A1"/>
    <w:rsid w:val="00E63AE3"/>
    <w:rsid w:val="00E64DFC"/>
    <w:rsid w:val="00E65344"/>
    <w:rsid w:val="00E6657C"/>
    <w:rsid w:val="00E67E1C"/>
    <w:rsid w:val="00E71C30"/>
    <w:rsid w:val="00E7437F"/>
    <w:rsid w:val="00E749C6"/>
    <w:rsid w:val="00E75C2E"/>
    <w:rsid w:val="00E76530"/>
    <w:rsid w:val="00E7741E"/>
    <w:rsid w:val="00E807E7"/>
    <w:rsid w:val="00E825A4"/>
    <w:rsid w:val="00E8294C"/>
    <w:rsid w:val="00E84C01"/>
    <w:rsid w:val="00E858AB"/>
    <w:rsid w:val="00E86735"/>
    <w:rsid w:val="00E867E8"/>
    <w:rsid w:val="00E86E6D"/>
    <w:rsid w:val="00E86F5C"/>
    <w:rsid w:val="00E9025D"/>
    <w:rsid w:val="00E90839"/>
    <w:rsid w:val="00E9107F"/>
    <w:rsid w:val="00E9110B"/>
    <w:rsid w:val="00E92307"/>
    <w:rsid w:val="00E949DE"/>
    <w:rsid w:val="00E94FBA"/>
    <w:rsid w:val="00E97BBA"/>
    <w:rsid w:val="00EA0DC4"/>
    <w:rsid w:val="00EA1431"/>
    <w:rsid w:val="00EA37FC"/>
    <w:rsid w:val="00EA3E64"/>
    <w:rsid w:val="00EA4024"/>
    <w:rsid w:val="00EA5DD7"/>
    <w:rsid w:val="00EA60F9"/>
    <w:rsid w:val="00EA6ADA"/>
    <w:rsid w:val="00EB22F4"/>
    <w:rsid w:val="00EB23EF"/>
    <w:rsid w:val="00EB2556"/>
    <w:rsid w:val="00EB43B4"/>
    <w:rsid w:val="00EB58C8"/>
    <w:rsid w:val="00EB6E08"/>
    <w:rsid w:val="00EB7332"/>
    <w:rsid w:val="00EC0897"/>
    <w:rsid w:val="00EC0A49"/>
    <w:rsid w:val="00EC0BF5"/>
    <w:rsid w:val="00EC0DEA"/>
    <w:rsid w:val="00EC3039"/>
    <w:rsid w:val="00EC320C"/>
    <w:rsid w:val="00EC37BF"/>
    <w:rsid w:val="00EC4472"/>
    <w:rsid w:val="00EC5A9F"/>
    <w:rsid w:val="00EC6778"/>
    <w:rsid w:val="00EC685A"/>
    <w:rsid w:val="00EC768B"/>
    <w:rsid w:val="00ED0BF7"/>
    <w:rsid w:val="00ED1A31"/>
    <w:rsid w:val="00ED6B80"/>
    <w:rsid w:val="00ED6F15"/>
    <w:rsid w:val="00ED76CE"/>
    <w:rsid w:val="00ED77F5"/>
    <w:rsid w:val="00EE092D"/>
    <w:rsid w:val="00EE1923"/>
    <w:rsid w:val="00EE1EBC"/>
    <w:rsid w:val="00EE490F"/>
    <w:rsid w:val="00EE4A67"/>
    <w:rsid w:val="00EE4B3A"/>
    <w:rsid w:val="00EE5680"/>
    <w:rsid w:val="00EE7856"/>
    <w:rsid w:val="00EF1981"/>
    <w:rsid w:val="00EF1BDB"/>
    <w:rsid w:val="00EF254C"/>
    <w:rsid w:val="00EF5393"/>
    <w:rsid w:val="00EF61C9"/>
    <w:rsid w:val="00EF72FE"/>
    <w:rsid w:val="00F00567"/>
    <w:rsid w:val="00F00C51"/>
    <w:rsid w:val="00F029C5"/>
    <w:rsid w:val="00F03132"/>
    <w:rsid w:val="00F037CE"/>
    <w:rsid w:val="00F04048"/>
    <w:rsid w:val="00F05C3F"/>
    <w:rsid w:val="00F06736"/>
    <w:rsid w:val="00F06F05"/>
    <w:rsid w:val="00F07669"/>
    <w:rsid w:val="00F10643"/>
    <w:rsid w:val="00F12422"/>
    <w:rsid w:val="00F14009"/>
    <w:rsid w:val="00F149F8"/>
    <w:rsid w:val="00F15039"/>
    <w:rsid w:val="00F16901"/>
    <w:rsid w:val="00F16F27"/>
    <w:rsid w:val="00F210F5"/>
    <w:rsid w:val="00F27C60"/>
    <w:rsid w:val="00F308E4"/>
    <w:rsid w:val="00F31239"/>
    <w:rsid w:val="00F33F6A"/>
    <w:rsid w:val="00F344F7"/>
    <w:rsid w:val="00F3581B"/>
    <w:rsid w:val="00F35955"/>
    <w:rsid w:val="00F36269"/>
    <w:rsid w:val="00F374CB"/>
    <w:rsid w:val="00F376E3"/>
    <w:rsid w:val="00F37C5A"/>
    <w:rsid w:val="00F408F2"/>
    <w:rsid w:val="00F40E73"/>
    <w:rsid w:val="00F40FE1"/>
    <w:rsid w:val="00F435F3"/>
    <w:rsid w:val="00F44C24"/>
    <w:rsid w:val="00F45D1F"/>
    <w:rsid w:val="00F52100"/>
    <w:rsid w:val="00F52EF2"/>
    <w:rsid w:val="00F53F22"/>
    <w:rsid w:val="00F56C57"/>
    <w:rsid w:val="00F57E7B"/>
    <w:rsid w:val="00F60E38"/>
    <w:rsid w:val="00F61C30"/>
    <w:rsid w:val="00F61C5B"/>
    <w:rsid w:val="00F62B37"/>
    <w:rsid w:val="00F62E81"/>
    <w:rsid w:val="00F64FAD"/>
    <w:rsid w:val="00F653F4"/>
    <w:rsid w:val="00F66354"/>
    <w:rsid w:val="00F663FE"/>
    <w:rsid w:val="00F67215"/>
    <w:rsid w:val="00F6757C"/>
    <w:rsid w:val="00F70F6E"/>
    <w:rsid w:val="00F71384"/>
    <w:rsid w:val="00F75E14"/>
    <w:rsid w:val="00F820EE"/>
    <w:rsid w:val="00F83984"/>
    <w:rsid w:val="00F876AE"/>
    <w:rsid w:val="00F90918"/>
    <w:rsid w:val="00F91981"/>
    <w:rsid w:val="00F940E5"/>
    <w:rsid w:val="00F943F1"/>
    <w:rsid w:val="00F94633"/>
    <w:rsid w:val="00F94FBA"/>
    <w:rsid w:val="00F953DD"/>
    <w:rsid w:val="00F96D78"/>
    <w:rsid w:val="00F971B7"/>
    <w:rsid w:val="00FA2D37"/>
    <w:rsid w:val="00FA3C3B"/>
    <w:rsid w:val="00FA3F91"/>
    <w:rsid w:val="00FA46D3"/>
    <w:rsid w:val="00FA4A9B"/>
    <w:rsid w:val="00FA4AC0"/>
    <w:rsid w:val="00FA7199"/>
    <w:rsid w:val="00FB1F63"/>
    <w:rsid w:val="00FB296F"/>
    <w:rsid w:val="00FB30B8"/>
    <w:rsid w:val="00FB37B0"/>
    <w:rsid w:val="00FB3AC1"/>
    <w:rsid w:val="00FB4E61"/>
    <w:rsid w:val="00FB5B84"/>
    <w:rsid w:val="00FB5BEB"/>
    <w:rsid w:val="00FB7F5B"/>
    <w:rsid w:val="00FC1414"/>
    <w:rsid w:val="00FC3EA4"/>
    <w:rsid w:val="00FC48A4"/>
    <w:rsid w:val="00FC6773"/>
    <w:rsid w:val="00FC7D95"/>
    <w:rsid w:val="00FD04A8"/>
    <w:rsid w:val="00FD3247"/>
    <w:rsid w:val="00FD36DD"/>
    <w:rsid w:val="00FD7213"/>
    <w:rsid w:val="00FD7F7D"/>
    <w:rsid w:val="00FE0FBA"/>
    <w:rsid w:val="00FE19D9"/>
    <w:rsid w:val="00FE24A3"/>
    <w:rsid w:val="00FE46E2"/>
    <w:rsid w:val="00FE57D9"/>
    <w:rsid w:val="00FE64DE"/>
    <w:rsid w:val="00FE6B4B"/>
    <w:rsid w:val="00FF096B"/>
    <w:rsid w:val="00FF1BCE"/>
    <w:rsid w:val="00FF3B40"/>
    <w:rsid w:val="00FF5A32"/>
    <w:rsid w:val="00FF6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64090E0-7E58-4990-B0EB-3D79BA67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AA8"/>
    <w:pPr>
      <w:autoSpaceDE w:val="0"/>
      <w:autoSpaceDN w:val="0"/>
    </w:pPr>
    <w:rPr>
      <w:lang w:val="es-CO" w:eastAsia="en-US"/>
    </w:rPr>
  </w:style>
  <w:style w:type="paragraph" w:styleId="Ttulo1">
    <w:name w:val="heading 1"/>
    <w:basedOn w:val="Normal"/>
    <w:next w:val="Normal"/>
    <w:link w:val="Ttulo1Car"/>
    <w:uiPriority w:val="9"/>
    <w:qFormat/>
    <w:rsid w:val="00C12384"/>
    <w:pPr>
      <w:keepNext/>
      <w:numPr>
        <w:numId w:val="1"/>
      </w:numPr>
      <w:spacing w:before="240" w:after="80"/>
      <w:ind w:left="0"/>
      <w:jc w:val="center"/>
      <w:outlineLvl w:val="0"/>
    </w:pPr>
    <w:rPr>
      <w:smallCaps/>
      <w:kern w:val="28"/>
    </w:rPr>
  </w:style>
  <w:style w:type="paragraph" w:styleId="Ttulo2">
    <w:name w:val="heading 2"/>
    <w:basedOn w:val="Normal"/>
    <w:next w:val="Normal"/>
    <w:link w:val="Ttulo2Car"/>
    <w:qFormat/>
    <w:rsid w:val="00C12384"/>
    <w:pPr>
      <w:keepNext/>
      <w:numPr>
        <w:ilvl w:val="1"/>
        <w:numId w:val="1"/>
      </w:numPr>
      <w:spacing w:before="120" w:after="60"/>
      <w:outlineLvl w:val="1"/>
    </w:pPr>
    <w:rPr>
      <w:i/>
      <w:iCs/>
    </w:rPr>
  </w:style>
  <w:style w:type="paragraph" w:styleId="Ttulo3">
    <w:name w:val="heading 3"/>
    <w:basedOn w:val="Normal"/>
    <w:next w:val="Normal"/>
    <w:link w:val="Ttulo3Car"/>
    <w:qFormat/>
    <w:rsid w:val="00C12384"/>
    <w:pPr>
      <w:keepNext/>
      <w:numPr>
        <w:ilvl w:val="2"/>
        <w:numId w:val="1"/>
      </w:numPr>
      <w:outlineLvl w:val="2"/>
    </w:pPr>
    <w:rPr>
      <w:i/>
      <w:iCs/>
    </w:rPr>
  </w:style>
  <w:style w:type="paragraph" w:styleId="Ttulo4">
    <w:name w:val="heading 4"/>
    <w:basedOn w:val="Normal"/>
    <w:next w:val="Normal"/>
    <w:link w:val="Ttulo4Car"/>
    <w:qFormat/>
    <w:rsid w:val="00C12384"/>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2384"/>
    <w:pPr>
      <w:numPr>
        <w:ilvl w:val="4"/>
        <w:numId w:val="1"/>
      </w:numPr>
      <w:spacing w:before="240" w:after="60"/>
      <w:outlineLvl w:val="4"/>
    </w:pPr>
    <w:rPr>
      <w:sz w:val="18"/>
      <w:szCs w:val="18"/>
    </w:rPr>
  </w:style>
  <w:style w:type="paragraph" w:styleId="Ttulo6">
    <w:name w:val="heading 6"/>
    <w:basedOn w:val="Normal"/>
    <w:next w:val="Normal"/>
    <w:link w:val="Ttulo6Car"/>
    <w:qFormat/>
    <w:rsid w:val="00C12384"/>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2384"/>
    <w:pPr>
      <w:numPr>
        <w:ilvl w:val="6"/>
        <w:numId w:val="1"/>
      </w:numPr>
      <w:spacing w:before="240" w:after="60"/>
      <w:outlineLvl w:val="6"/>
    </w:pPr>
    <w:rPr>
      <w:sz w:val="16"/>
      <w:szCs w:val="16"/>
    </w:rPr>
  </w:style>
  <w:style w:type="paragraph" w:styleId="Ttulo8">
    <w:name w:val="heading 8"/>
    <w:basedOn w:val="Normal"/>
    <w:next w:val="Normal"/>
    <w:link w:val="Ttulo8Car"/>
    <w:qFormat/>
    <w:rsid w:val="00C12384"/>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2384"/>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864C4"/>
    <w:rPr>
      <w:smallCaps/>
      <w:kern w:val="28"/>
      <w:lang w:val="es-CO" w:eastAsia="en-US"/>
    </w:rPr>
  </w:style>
  <w:style w:type="character" w:customStyle="1" w:styleId="Ttulo2Car">
    <w:name w:val="Título 2 Car"/>
    <w:basedOn w:val="Fuentedeprrafopredeter"/>
    <w:link w:val="Ttulo2"/>
    <w:uiPriority w:val="99"/>
    <w:locked/>
    <w:rsid w:val="009864C4"/>
    <w:rPr>
      <w:i/>
      <w:iCs/>
      <w:lang w:val="es-CO" w:eastAsia="en-US"/>
    </w:rPr>
  </w:style>
  <w:style w:type="character" w:customStyle="1" w:styleId="Ttulo3Car">
    <w:name w:val="Título 3 Car"/>
    <w:basedOn w:val="Fuentedeprrafopredeter"/>
    <w:link w:val="Ttulo3"/>
    <w:uiPriority w:val="99"/>
    <w:locked/>
    <w:rsid w:val="009864C4"/>
    <w:rPr>
      <w:i/>
      <w:iCs/>
      <w:lang w:val="es-CO" w:eastAsia="en-US"/>
    </w:rPr>
  </w:style>
  <w:style w:type="character" w:customStyle="1" w:styleId="Ttulo4Car">
    <w:name w:val="Título 4 Car"/>
    <w:basedOn w:val="Fuentedeprrafopredeter"/>
    <w:link w:val="Ttulo4"/>
    <w:uiPriority w:val="99"/>
    <w:locked/>
    <w:rsid w:val="009864C4"/>
    <w:rPr>
      <w:i/>
      <w:iCs/>
      <w:sz w:val="18"/>
      <w:szCs w:val="18"/>
      <w:lang w:val="es-CO" w:eastAsia="en-US"/>
    </w:rPr>
  </w:style>
  <w:style w:type="character" w:customStyle="1" w:styleId="Ttulo5Car">
    <w:name w:val="Título 5 Car"/>
    <w:basedOn w:val="Fuentedeprrafopredeter"/>
    <w:link w:val="Ttulo5"/>
    <w:uiPriority w:val="99"/>
    <w:locked/>
    <w:rsid w:val="009864C4"/>
    <w:rPr>
      <w:sz w:val="18"/>
      <w:szCs w:val="18"/>
      <w:lang w:val="es-CO" w:eastAsia="en-US"/>
    </w:rPr>
  </w:style>
  <w:style w:type="character" w:customStyle="1" w:styleId="Ttulo6Car">
    <w:name w:val="Título 6 Car"/>
    <w:basedOn w:val="Fuentedeprrafopredeter"/>
    <w:link w:val="Ttulo6"/>
    <w:uiPriority w:val="99"/>
    <w:locked/>
    <w:rsid w:val="009864C4"/>
    <w:rPr>
      <w:i/>
      <w:iCs/>
      <w:sz w:val="16"/>
      <w:szCs w:val="16"/>
      <w:lang w:val="es-CO" w:eastAsia="en-US"/>
    </w:rPr>
  </w:style>
  <w:style w:type="character" w:customStyle="1" w:styleId="Ttulo7Car">
    <w:name w:val="Título 7 Car"/>
    <w:basedOn w:val="Fuentedeprrafopredeter"/>
    <w:link w:val="Ttulo7"/>
    <w:uiPriority w:val="99"/>
    <w:locked/>
    <w:rsid w:val="009864C4"/>
    <w:rPr>
      <w:sz w:val="16"/>
      <w:szCs w:val="16"/>
      <w:lang w:val="es-CO" w:eastAsia="en-US"/>
    </w:rPr>
  </w:style>
  <w:style w:type="character" w:customStyle="1" w:styleId="Ttulo8Car">
    <w:name w:val="Título 8 Car"/>
    <w:basedOn w:val="Fuentedeprrafopredeter"/>
    <w:link w:val="Ttulo8"/>
    <w:uiPriority w:val="99"/>
    <w:locked/>
    <w:rsid w:val="009864C4"/>
    <w:rPr>
      <w:i/>
      <w:iCs/>
      <w:sz w:val="16"/>
      <w:szCs w:val="16"/>
      <w:lang w:val="es-CO" w:eastAsia="en-US"/>
    </w:rPr>
  </w:style>
  <w:style w:type="character" w:customStyle="1" w:styleId="Ttulo9Car">
    <w:name w:val="Título 9 Car"/>
    <w:basedOn w:val="Fuentedeprrafopredeter"/>
    <w:link w:val="Ttulo9"/>
    <w:uiPriority w:val="99"/>
    <w:locked/>
    <w:rsid w:val="009864C4"/>
    <w:rPr>
      <w:sz w:val="16"/>
      <w:szCs w:val="16"/>
      <w:lang w:val="es-CO" w:eastAsia="en-US"/>
    </w:rPr>
  </w:style>
  <w:style w:type="paragraph" w:customStyle="1" w:styleId="Abstract">
    <w:name w:val="Abstract"/>
    <w:basedOn w:val="Normal"/>
    <w:next w:val="Normal"/>
    <w:uiPriority w:val="99"/>
    <w:rsid w:val="00C12384"/>
    <w:pPr>
      <w:spacing w:before="20"/>
      <w:ind w:firstLine="202"/>
      <w:jc w:val="both"/>
    </w:pPr>
    <w:rPr>
      <w:b/>
      <w:bCs/>
      <w:sz w:val="18"/>
      <w:szCs w:val="18"/>
    </w:rPr>
  </w:style>
  <w:style w:type="paragraph" w:customStyle="1" w:styleId="Authors">
    <w:name w:val="Authors"/>
    <w:basedOn w:val="Normal"/>
    <w:next w:val="Normal"/>
    <w:uiPriority w:val="99"/>
    <w:rsid w:val="00C12384"/>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C12384"/>
    <w:rPr>
      <w:rFonts w:ascii="Times New Roman" w:hAnsi="Times New Roman" w:cs="Times New Roman"/>
      <w:i/>
      <w:iCs/>
      <w:sz w:val="22"/>
      <w:szCs w:val="22"/>
    </w:rPr>
  </w:style>
  <w:style w:type="paragraph" w:styleId="Puesto">
    <w:name w:val="Title"/>
    <w:basedOn w:val="Normal"/>
    <w:next w:val="Normal"/>
    <w:link w:val="PuestoCar"/>
    <w:uiPriority w:val="99"/>
    <w:qFormat/>
    <w:rsid w:val="00C12384"/>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locked/>
    <w:rsid w:val="009864C4"/>
    <w:rPr>
      <w:rFonts w:ascii="Cambria" w:hAnsi="Cambria" w:cs="Times New Roman"/>
      <w:b/>
      <w:bCs/>
      <w:kern w:val="28"/>
      <w:sz w:val="32"/>
      <w:szCs w:val="32"/>
      <w:lang w:val="es-ES" w:eastAsia="en-US"/>
    </w:rPr>
  </w:style>
  <w:style w:type="paragraph" w:styleId="Textonotapie">
    <w:name w:val="footnote text"/>
    <w:basedOn w:val="Normal"/>
    <w:link w:val="TextonotapieCar"/>
    <w:semiHidden/>
    <w:rsid w:val="00C12384"/>
    <w:pPr>
      <w:ind w:firstLine="202"/>
      <w:jc w:val="both"/>
    </w:pPr>
    <w:rPr>
      <w:sz w:val="16"/>
      <w:szCs w:val="16"/>
    </w:rPr>
  </w:style>
  <w:style w:type="character" w:customStyle="1" w:styleId="TextonotapieCar">
    <w:name w:val="Texto nota pie Car"/>
    <w:basedOn w:val="Fuentedeprrafopredeter"/>
    <w:link w:val="Textonotapie"/>
    <w:semiHidden/>
    <w:locked/>
    <w:rsid w:val="009864C4"/>
    <w:rPr>
      <w:rFonts w:cs="Times New Roman"/>
      <w:sz w:val="20"/>
      <w:szCs w:val="20"/>
      <w:lang w:val="es-ES" w:eastAsia="en-US"/>
    </w:rPr>
  </w:style>
  <w:style w:type="paragraph" w:customStyle="1" w:styleId="References">
    <w:name w:val="References"/>
    <w:basedOn w:val="Normal"/>
    <w:uiPriority w:val="99"/>
    <w:rsid w:val="00C12384"/>
    <w:pPr>
      <w:numPr>
        <w:numId w:val="2"/>
      </w:numPr>
      <w:jc w:val="both"/>
    </w:pPr>
    <w:rPr>
      <w:sz w:val="16"/>
      <w:szCs w:val="16"/>
    </w:rPr>
  </w:style>
  <w:style w:type="paragraph" w:customStyle="1" w:styleId="IndexTerms">
    <w:name w:val="IndexTerms"/>
    <w:basedOn w:val="Normal"/>
    <w:next w:val="Normal"/>
    <w:uiPriority w:val="99"/>
    <w:rsid w:val="00C12384"/>
    <w:pPr>
      <w:ind w:firstLine="202"/>
      <w:jc w:val="both"/>
    </w:pPr>
    <w:rPr>
      <w:b/>
      <w:bCs/>
      <w:sz w:val="18"/>
      <w:szCs w:val="18"/>
    </w:rPr>
  </w:style>
  <w:style w:type="character" w:styleId="Refdenotaalpie">
    <w:name w:val="footnote reference"/>
    <w:basedOn w:val="Fuentedeprrafopredeter"/>
    <w:uiPriority w:val="99"/>
    <w:semiHidden/>
    <w:rsid w:val="00C12384"/>
    <w:rPr>
      <w:rFonts w:cs="Times New Roman"/>
      <w:vertAlign w:val="superscript"/>
    </w:rPr>
  </w:style>
  <w:style w:type="paragraph" w:styleId="Piedepgina">
    <w:name w:val="footer"/>
    <w:basedOn w:val="Normal"/>
    <w:link w:val="PiedepginaCar"/>
    <w:uiPriority w:val="99"/>
    <w:rsid w:val="00C12384"/>
    <w:pPr>
      <w:tabs>
        <w:tab w:val="center" w:pos="4320"/>
        <w:tab w:val="right" w:pos="8640"/>
      </w:tabs>
    </w:pPr>
  </w:style>
  <w:style w:type="character" w:customStyle="1" w:styleId="PiedepginaCar">
    <w:name w:val="Pie de página Car"/>
    <w:basedOn w:val="Fuentedeprrafopredeter"/>
    <w:link w:val="Piedepgina"/>
    <w:uiPriority w:val="99"/>
    <w:semiHidden/>
    <w:locked/>
    <w:rsid w:val="009864C4"/>
    <w:rPr>
      <w:rFonts w:cs="Times New Roman"/>
      <w:sz w:val="20"/>
      <w:szCs w:val="20"/>
      <w:lang w:val="es-ES" w:eastAsia="en-US"/>
    </w:rPr>
  </w:style>
  <w:style w:type="paragraph" w:customStyle="1" w:styleId="Text">
    <w:name w:val="Text"/>
    <w:basedOn w:val="Normal"/>
    <w:rsid w:val="00C12384"/>
    <w:pPr>
      <w:widowControl w:val="0"/>
      <w:spacing w:line="252" w:lineRule="auto"/>
      <w:ind w:firstLine="202"/>
      <w:jc w:val="both"/>
    </w:pPr>
  </w:style>
  <w:style w:type="paragraph" w:customStyle="1" w:styleId="FigureCaption">
    <w:name w:val="Figure Caption"/>
    <w:basedOn w:val="Normal"/>
    <w:rsid w:val="00C12384"/>
    <w:pPr>
      <w:jc w:val="both"/>
    </w:pPr>
    <w:rPr>
      <w:sz w:val="16"/>
      <w:szCs w:val="16"/>
    </w:rPr>
  </w:style>
  <w:style w:type="paragraph" w:customStyle="1" w:styleId="TableTitle">
    <w:name w:val="Table Title"/>
    <w:basedOn w:val="Normal"/>
    <w:uiPriority w:val="99"/>
    <w:rsid w:val="00C12384"/>
    <w:pPr>
      <w:jc w:val="center"/>
    </w:pPr>
    <w:rPr>
      <w:smallCaps/>
      <w:sz w:val="16"/>
      <w:szCs w:val="16"/>
    </w:rPr>
  </w:style>
  <w:style w:type="paragraph" w:customStyle="1" w:styleId="ReferenceHead">
    <w:name w:val="Reference Head"/>
    <w:basedOn w:val="Ttulo1"/>
    <w:uiPriority w:val="99"/>
    <w:rsid w:val="00C12384"/>
    <w:pPr>
      <w:numPr>
        <w:numId w:val="0"/>
      </w:numPr>
    </w:pPr>
  </w:style>
  <w:style w:type="paragraph" w:styleId="Encabezado">
    <w:name w:val="header"/>
    <w:basedOn w:val="Normal"/>
    <w:link w:val="EncabezadoCar"/>
    <w:uiPriority w:val="99"/>
    <w:rsid w:val="00C12384"/>
    <w:pPr>
      <w:tabs>
        <w:tab w:val="center" w:pos="4320"/>
        <w:tab w:val="right" w:pos="8640"/>
      </w:tabs>
    </w:pPr>
  </w:style>
  <w:style w:type="character" w:customStyle="1" w:styleId="EncabezadoCar">
    <w:name w:val="Encabezado Car"/>
    <w:basedOn w:val="Fuentedeprrafopredeter"/>
    <w:link w:val="Encabezado"/>
    <w:uiPriority w:val="99"/>
    <w:semiHidden/>
    <w:locked/>
    <w:rsid w:val="009864C4"/>
    <w:rPr>
      <w:rFonts w:cs="Times New Roman"/>
      <w:sz w:val="20"/>
      <w:szCs w:val="20"/>
      <w:lang w:val="es-ES" w:eastAsia="en-US"/>
    </w:rPr>
  </w:style>
  <w:style w:type="paragraph" w:customStyle="1" w:styleId="Equation">
    <w:name w:val="Equation"/>
    <w:basedOn w:val="Normal"/>
    <w:next w:val="Normal"/>
    <w:uiPriority w:val="99"/>
    <w:rsid w:val="00C12384"/>
    <w:pPr>
      <w:widowControl w:val="0"/>
      <w:tabs>
        <w:tab w:val="right" w:pos="5040"/>
      </w:tabs>
      <w:spacing w:line="252" w:lineRule="auto"/>
      <w:jc w:val="both"/>
    </w:pPr>
  </w:style>
  <w:style w:type="character" w:styleId="Hipervnculo">
    <w:name w:val="Hyperlink"/>
    <w:basedOn w:val="Fuentedeprrafopredeter"/>
    <w:uiPriority w:val="99"/>
    <w:rsid w:val="00C12384"/>
    <w:rPr>
      <w:rFonts w:cs="Times New Roman"/>
      <w:color w:val="0000FF"/>
      <w:u w:val="single"/>
    </w:rPr>
  </w:style>
  <w:style w:type="character" w:styleId="Hipervnculovisitado">
    <w:name w:val="FollowedHyperlink"/>
    <w:basedOn w:val="Fuentedeprrafopredeter"/>
    <w:uiPriority w:val="99"/>
    <w:rsid w:val="00C12384"/>
    <w:rPr>
      <w:rFonts w:cs="Times New Roman"/>
      <w:color w:val="800080"/>
      <w:u w:val="single"/>
    </w:rPr>
  </w:style>
  <w:style w:type="paragraph" w:styleId="Sangradetextonormal">
    <w:name w:val="Body Text Indent"/>
    <w:basedOn w:val="Normal"/>
    <w:link w:val="SangradetextonormalCar"/>
    <w:uiPriority w:val="99"/>
    <w:rsid w:val="00C12384"/>
    <w:pPr>
      <w:ind w:left="630" w:hanging="630"/>
    </w:pPr>
    <w:rPr>
      <w:szCs w:val="24"/>
    </w:rPr>
  </w:style>
  <w:style w:type="character" w:customStyle="1" w:styleId="SangradetextonormalCar">
    <w:name w:val="Sangría de texto normal Car"/>
    <w:basedOn w:val="Fuentedeprrafopredeter"/>
    <w:link w:val="Sangradetextonormal"/>
    <w:uiPriority w:val="99"/>
    <w:semiHidden/>
    <w:locked/>
    <w:rsid w:val="009864C4"/>
    <w:rPr>
      <w:rFonts w:cs="Times New Roman"/>
      <w:sz w:val="20"/>
      <w:szCs w:val="20"/>
      <w:lang w:val="es-ES" w:eastAsia="en-US"/>
    </w:rPr>
  </w:style>
  <w:style w:type="paragraph" w:customStyle="1" w:styleId="Default">
    <w:name w:val="Default"/>
    <w:uiPriority w:val="99"/>
    <w:rsid w:val="00253CB2"/>
    <w:pPr>
      <w:autoSpaceDE w:val="0"/>
      <w:autoSpaceDN w:val="0"/>
      <w:adjustRightInd w:val="0"/>
    </w:pPr>
    <w:rPr>
      <w:rFonts w:ascii="Arial" w:hAnsi="Arial" w:cs="Arial"/>
      <w:color w:val="000000"/>
      <w:sz w:val="24"/>
      <w:szCs w:val="24"/>
      <w:lang w:val="es-CO" w:eastAsia="es-CO"/>
    </w:rPr>
  </w:style>
  <w:style w:type="paragraph" w:styleId="Prrafodelista">
    <w:name w:val="List Paragraph"/>
    <w:basedOn w:val="Normal"/>
    <w:uiPriority w:val="34"/>
    <w:qFormat/>
    <w:rsid w:val="00253CB2"/>
    <w:pPr>
      <w:ind w:left="720"/>
      <w:contextualSpacing/>
    </w:pPr>
  </w:style>
  <w:style w:type="character" w:customStyle="1" w:styleId="apple-style-span">
    <w:name w:val="apple-style-span"/>
    <w:rsid w:val="00253CB2"/>
  </w:style>
  <w:style w:type="paragraph" w:styleId="Textodeglobo">
    <w:name w:val="Balloon Text"/>
    <w:basedOn w:val="Normal"/>
    <w:link w:val="TextodegloboCar"/>
    <w:uiPriority w:val="99"/>
    <w:rsid w:val="007108B8"/>
    <w:rPr>
      <w:rFonts w:ascii="Tahoma" w:hAnsi="Tahoma" w:cs="Tahoma"/>
      <w:sz w:val="16"/>
      <w:szCs w:val="16"/>
    </w:rPr>
  </w:style>
  <w:style w:type="character" w:customStyle="1" w:styleId="TextodegloboCar">
    <w:name w:val="Texto de globo Car"/>
    <w:basedOn w:val="Fuentedeprrafopredeter"/>
    <w:link w:val="Textodeglobo"/>
    <w:uiPriority w:val="99"/>
    <w:locked/>
    <w:rsid w:val="007108B8"/>
    <w:rPr>
      <w:rFonts w:ascii="Tahoma" w:hAnsi="Tahoma" w:cs="Tahoma"/>
      <w:sz w:val="16"/>
      <w:szCs w:val="16"/>
      <w:lang w:val="en-US" w:eastAsia="en-US"/>
    </w:rPr>
  </w:style>
  <w:style w:type="character" w:styleId="Textodelmarcadordeposicin">
    <w:name w:val="Placeholder Text"/>
    <w:basedOn w:val="Fuentedeprrafopredeter"/>
    <w:uiPriority w:val="99"/>
    <w:semiHidden/>
    <w:rsid w:val="00273DFB"/>
    <w:rPr>
      <w:rFonts w:cs="Times New Roman"/>
      <w:color w:val="808080"/>
    </w:rPr>
  </w:style>
  <w:style w:type="table" w:styleId="Tablaconcuadrcula">
    <w:name w:val="Table Grid"/>
    <w:basedOn w:val="Tablanormal"/>
    <w:uiPriority w:val="59"/>
    <w:rsid w:val="004E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411">
    <w:name w:val="ff411"/>
    <w:basedOn w:val="Fuentedeprrafopredeter"/>
    <w:uiPriority w:val="99"/>
    <w:rsid w:val="00AC6612"/>
    <w:rPr>
      <w:rFonts w:ascii="Arial" w:hAnsi="Arial" w:cs="Arial"/>
    </w:rPr>
  </w:style>
  <w:style w:type="paragraph" w:customStyle="1" w:styleId="body-text">
    <w:name w:val="body-text"/>
    <w:basedOn w:val="Normal"/>
    <w:rsid w:val="009111CA"/>
    <w:pPr>
      <w:autoSpaceDE/>
      <w:autoSpaceDN/>
      <w:spacing w:before="100"/>
    </w:pPr>
    <w:rPr>
      <w:rFonts w:ascii="Verdana" w:hAnsi="Verdana"/>
      <w:lang w:eastAsia="es-ES"/>
    </w:rPr>
  </w:style>
  <w:style w:type="paragraph" w:styleId="NormalWeb">
    <w:name w:val="Normal (Web)"/>
    <w:basedOn w:val="Normal"/>
    <w:uiPriority w:val="99"/>
    <w:unhideWhenUsed/>
    <w:locked/>
    <w:rsid w:val="00890CA2"/>
    <w:pPr>
      <w:autoSpaceDE/>
      <w:autoSpaceDN/>
      <w:spacing w:before="100" w:beforeAutospacing="1" w:after="100" w:afterAutospacing="1"/>
    </w:pPr>
    <w:rPr>
      <w:sz w:val="24"/>
      <w:szCs w:val="24"/>
      <w:lang w:eastAsia="es-ES"/>
    </w:rPr>
  </w:style>
  <w:style w:type="paragraph" w:customStyle="1" w:styleId="titulo1">
    <w:name w:val="titulo1"/>
    <w:basedOn w:val="Normal"/>
    <w:rsid w:val="00CC2999"/>
    <w:pPr>
      <w:autoSpaceDE/>
      <w:autoSpaceDN/>
      <w:spacing w:before="375" w:after="375"/>
      <w:ind w:firstLine="700"/>
    </w:pPr>
    <w:rPr>
      <w:rFonts w:ascii="Arial" w:hAnsi="Arial" w:cs="Arial"/>
      <w:b/>
      <w:bCs/>
      <w:color w:val="000000"/>
      <w:sz w:val="27"/>
      <w:szCs w:val="27"/>
      <w:lang w:val="es-ES" w:eastAsia="es-ES"/>
    </w:rPr>
  </w:style>
  <w:style w:type="paragraph" w:customStyle="1" w:styleId="Normal1">
    <w:name w:val="Normal1"/>
    <w:basedOn w:val="Normal"/>
    <w:rsid w:val="00CC2999"/>
    <w:pPr>
      <w:autoSpaceDE/>
      <w:autoSpaceDN/>
      <w:spacing w:before="100" w:beforeAutospacing="1" w:after="375"/>
      <w:ind w:left="375" w:right="375" w:firstLine="600"/>
    </w:pPr>
    <w:rPr>
      <w:color w:val="000000"/>
      <w:sz w:val="24"/>
      <w:szCs w:val="24"/>
      <w:lang w:val="es-ES" w:eastAsia="es-ES"/>
    </w:rPr>
  </w:style>
  <w:style w:type="character" w:customStyle="1" w:styleId="googqs-tidbit1">
    <w:name w:val="goog_qs-tidbit1"/>
    <w:basedOn w:val="Fuentedeprrafopredeter"/>
    <w:rsid w:val="00CC2999"/>
    <w:rPr>
      <w:vanish w:val="0"/>
      <w:webHidden w:val="0"/>
      <w:specVanish w:val="0"/>
    </w:rPr>
  </w:style>
  <w:style w:type="paragraph" w:customStyle="1" w:styleId="pj1">
    <w:name w:val="pj1"/>
    <w:basedOn w:val="Normal"/>
    <w:rsid w:val="00987BA7"/>
    <w:pPr>
      <w:autoSpaceDE/>
      <w:autoSpaceDN/>
      <w:jc w:val="both"/>
    </w:pPr>
    <w:rPr>
      <w:sz w:val="24"/>
      <w:szCs w:val="24"/>
      <w:lang w:val="es-ES" w:eastAsia="es-ES"/>
    </w:rPr>
  </w:style>
  <w:style w:type="character" w:customStyle="1" w:styleId="nw1">
    <w:name w:val="nw1"/>
    <w:basedOn w:val="Fuentedeprrafopredeter"/>
    <w:rsid w:val="00987BA7"/>
  </w:style>
  <w:style w:type="character" w:customStyle="1" w:styleId="estilo61">
    <w:name w:val="estilo61"/>
    <w:basedOn w:val="Fuentedeprrafopredeter"/>
    <w:rsid w:val="009D19D9"/>
    <w:rPr>
      <w:rFonts w:ascii="Times New Roman" w:hAnsi="Times New Roman" w:cs="Times New Roman" w:hint="default"/>
      <w:i/>
      <w:iCs/>
    </w:rPr>
  </w:style>
  <w:style w:type="character" w:styleId="nfasis">
    <w:name w:val="Emphasis"/>
    <w:basedOn w:val="Fuentedeprrafopredeter"/>
    <w:uiPriority w:val="20"/>
    <w:qFormat/>
    <w:locked/>
    <w:rsid w:val="009D19D9"/>
    <w:rPr>
      <w:i/>
      <w:iCs/>
    </w:rPr>
  </w:style>
  <w:style w:type="table" w:styleId="Sombreadoclaro-nfasis3">
    <w:name w:val="Light Shading Accent 3"/>
    <w:basedOn w:val="Tablanormal"/>
    <w:uiPriority w:val="60"/>
    <w:rsid w:val="00176F5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ps">
    <w:name w:val="hps"/>
    <w:basedOn w:val="Fuentedeprrafopredeter"/>
    <w:rsid w:val="00404FAC"/>
  </w:style>
  <w:style w:type="character" w:customStyle="1" w:styleId="apple-converted-space">
    <w:name w:val="apple-converted-space"/>
    <w:basedOn w:val="Fuentedeprrafopredeter"/>
    <w:rsid w:val="00404FAC"/>
  </w:style>
  <w:style w:type="paragraph" w:styleId="Sinespaciado">
    <w:name w:val="No Spacing"/>
    <w:uiPriority w:val="1"/>
    <w:qFormat/>
    <w:rsid w:val="00A503EF"/>
    <w:pPr>
      <w:autoSpaceDE w:val="0"/>
      <w:autoSpaceDN w:val="0"/>
    </w:pPr>
    <w:rPr>
      <w:lang w:val="es-CO" w:eastAsia="en-US"/>
    </w:rPr>
  </w:style>
  <w:style w:type="paragraph" w:styleId="Subttulo">
    <w:name w:val="Subtitle"/>
    <w:basedOn w:val="Normal"/>
    <w:next w:val="Normal"/>
    <w:link w:val="SubttuloCar"/>
    <w:uiPriority w:val="11"/>
    <w:qFormat/>
    <w:locked/>
    <w:rsid w:val="00A50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03EF"/>
    <w:rPr>
      <w:rFonts w:asciiTheme="majorHAnsi" w:eastAsiaTheme="majorEastAsia" w:hAnsiTheme="majorHAnsi" w:cstheme="majorBidi"/>
      <w:i/>
      <w:iCs/>
      <w:color w:val="4F81BD" w:themeColor="accent1"/>
      <w:spacing w:val="15"/>
      <w:sz w:val="24"/>
      <w:szCs w:val="24"/>
      <w:lang w:val="es-CO" w:eastAsia="en-US"/>
    </w:rPr>
  </w:style>
  <w:style w:type="character" w:customStyle="1" w:styleId="a">
    <w:name w:val="a"/>
    <w:basedOn w:val="Fuentedeprrafopredeter"/>
    <w:rsid w:val="007A6D85"/>
  </w:style>
  <w:style w:type="character" w:customStyle="1" w:styleId="l6">
    <w:name w:val="l6"/>
    <w:basedOn w:val="Fuentedeprrafopredeter"/>
    <w:rsid w:val="007A6D85"/>
  </w:style>
  <w:style w:type="character" w:customStyle="1" w:styleId="l7">
    <w:name w:val="l7"/>
    <w:basedOn w:val="Fuentedeprrafopredeter"/>
    <w:rsid w:val="00BE6882"/>
  </w:style>
  <w:style w:type="character" w:customStyle="1" w:styleId="l">
    <w:name w:val="l"/>
    <w:basedOn w:val="Fuentedeprrafopredeter"/>
    <w:rsid w:val="00BE6882"/>
  </w:style>
  <w:style w:type="character" w:customStyle="1" w:styleId="l11">
    <w:name w:val="l11"/>
    <w:basedOn w:val="Fuentedeprrafopredeter"/>
    <w:rsid w:val="00BE6882"/>
  </w:style>
  <w:style w:type="character" w:customStyle="1" w:styleId="l8">
    <w:name w:val="l8"/>
    <w:basedOn w:val="Fuentedeprrafopredeter"/>
    <w:rsid w:val="00BE6882"/>
  </w:style>
  <w:style w:type="character" w:customStyle="1" w:styleId="l9">
    <w:name w:val="l9"/>
    <w:basedOn w:val="Fuentedeprrafopredeter"/>
    <w:rsid w:val="00BE6882"/>
  </w:style>
  <w:style w:type="character" w:customStyle="1" w:styleId="l10">
    <w:name w:val="l10"/>
    <w:basedOn w:val="Fuentedeprrafopredeter"/>
    <w:rsid w:val="00BE6882"/>
  </w:style>
  <w:style w:type="paragraph" w:styleId="Textoindependiente2">
    <w:name w:val="Body Text 2"/>
    <w:basedOn w:val="Normal"/>
    <w:link w:val="Textoindependiente2Car"/>
    <w:locked/>
    <w:rsid w:val="00C549BF"/>
    <w:pPr>
      <w:spacing w:after="120" w:line="480" w:lineRule="auto"/>
    </w:pPr>
  </w:style>
  <w:style w:type="character" w:customStyle="1" w:styleId="Textoindependiente2Car">
    <w:name w:val="Texto independiente 2 Car"/>
    <w:basedOn w:val="Fuentedeprrafopredeter"/>
    <w:link w:val="Textoindependiente2"/>
    <w:rsid w:val="00C549BF"/>
    <w:rPr>
      <w:lang w:val="es-CO" w:eastAsia="en-US"/>
    </w:rPr>
  </w:style>
  <w:style w:type="table" w:styleId="Sombreadoclaro-nfasis5">
    <w:name w:val="Light Shading Accent 5"/>
    <w:basedOn w:val="Tablanormal"/>
    <w:uiPriority w:val="60"/>
    <w:rsid w:val="00A413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ilad">
    <w:name w:val="il_ad"/>
    <w:basedOn w:val="Fuentedeprrafopredeter"/>
    <w:rsid w:val="003C53B7"/>
  </w:style>
  <w:style w:type="table" w:customStyle="1" w:styleId="Sombreadoclaro1">
    <w:name w:val="Sombreado claro1"/>
    <w:basedOn w:val="Tablanormal"/>
    <w:uiPriority w:val="60"/>
    <w:rsid w:val="00547B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996D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0">
    <w:name w:val="Sombreado claro2"/>
    <w:basedOn w:val="Tablanormal"/>
    <w:uiPriority w:val="60"/>
    <w:rsid w:val="002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locked/>
    <w:rsid w:val="005F4951"/>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962FD"/>
  </w:style>
  <w:style w:type="character" w:styleId="Textoennegrita">
    <w:name w:val="Strong"/>
    <w:basedOn w:val="Fuentedeprrafopredeter"/>
    <w:uiPriority w:val="22"/>
    <w:qFormat/>
    <w:locked/>
    <w:rsid w:val="007A7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816">
      <w:bodyDiv w:val="1"/>
      <w:marLeft w:val="0"/>
      <w:marRight w:val="0"/>
      <w:marTop w:val="0"/>
      <w:marBottom w:val="0"/>
      <w:divBdr>
        <w:top w:val="none" w:sz="0" w:space="0" w:color="auto"/>
        <w:left w:val="none" w:sz="0" w:space="0" w:color="auto"/>
        <w:bottom w:val="none" w:sz="0" w:space="0" w:color="auto"/>
        <w:right w:val="none" w:sz="0" w:space="0" w:color="auto"/>
      </w:divBdr>
    </w:div>
    <w:div w:id="55975950">
      <w:bodyDiv w:val="1"/>
      <w:marLeft w:val="0"/>
      <w:marRight w:val="0"/>
      <w:marTop w:val="0"/>
      <w:marBottom w:val="0"/>
      <w:divBdr>
        <w:top w:val="none" w:sz="0" w:space="0" w:color="auto"/>
        <w:left w:val="none" w:sz="0" w:space="0" w:color="auto"/>
        <w:bottom w:val="none" w:sz="0" w:space="0" w:color="auto"/>
        <w:right w:val="none" w:sz="0" w:space="0" w:color="auto"/>
      </w:divBdr>
    </w:div>
    <w:div w:id="70810837">
      <w:bodyDiv w:val="1"/>
      <w:marLeft w:val="0"/>
      <w:marRight w:val="0"/>
      <w:marTop w:val="0"/>
      <w:marBottom w:val="0"/>
      <w:divBdr>
        <w:top w:val="none" w:sz="0" w:space="0" w:color="auto"/>
        <w:left w:val="none" w:sz="0" w:space="0" w:color="auto"/>
        <w:bottom w:val="none" w:sz="0" w:space="0" w:color="auto"/>
        <w:right w:val="none" w:sz="0" w:space="0" w:color="auto"/>
      </w:divBdr>
    </w:div>
    <w:div w:id="108012270">
      <w:bodyDiv w:val="1"/>
      <w:marLeft w:val="0"/>
      <w:marRight w:val="0"/>
      <w:marTop w:val="0"/>
      <w:marBottom w:val="0"/>
      <w:divBdr>
        <w:top w:val="none" w:sz="0" w:space="0" w:color="auto"/>
        <w:left w:val="none" w:sz="0" w:space="0" w:color="auto"/>
        <w:bottom w:val="none" w:sz="0" w:space="0" w:color="auto"/>
        <w:right w:val="none" w:sz="0" w:space="0" w:color="auto"/>
      </w:divBdr>
    </w:div>
    <w:div w:id="109473980">
      <w:bodyDiv w:val="1"/>
      <w:marLeft w:val="0"/>
      <w:marRight w:val="0"/>
      <w:marTop w:val="0"/>
      <w:marBottom w:val="0"/>
      <w:divBdr>
        <w:top w:val="none" w:sz="0" w:space="0" w:color="auto"/>
        <w:left w:val="none" w:sz="0" w:space="0" w:color="auto"/>
        <w:bottom w:val="none" w:sz="0" w:space="0" w:color="auto"/>
        <w:right w:val="none" w:sz="0" w:space="0" w:color="auto"/>
      </w:divBdr>
    </w:div>
    <w:div w:id="136382746">
      <w:bodyDiv w:val="1"/>
      <w:marLeft w:val="0"/>
      <w:marRight w:val="0"/>
      <w:marTop w:val="0"/>
      <w:marBottom w:val="0"/>
      <w:divBdr>
        <w:top w:val="none" w:sz="0" w:space="0" w:color="auto"/>
        <w:left w:val="none" w:sz="0" w:space="0" w:color="auto"/>
        <w:bottom w:val="none" w:sz="0" w:space="0" w:color="auto"/>
        <w:right w:val="none" w:sz="0" w:space="0" w:color="auto"/>
      </w:divBdr>
    </w:div>
    <w:div w:id="148400254">
      <w:bodyDiv w:val="1"/>
      <w:marLeft w:val="0"/>
      <w:marRight w:val="0"/>
      <w:marTop w:val="0"/>
      <w:marBottom w:val="0"/>
      <w:divBdr>
        <w:top w:val="none" w:sz="0" w:space="0" w:color="auto"/>
        <w:left w:val="none" w:sz="0" w:space="0" w:color="auto"/>
        <w:bottom w:val="none" w:sz="0" w:space="0" w:color="auto"/>
        <w:right w:val="none" w:sz="0" w:space="0" w:color="auto"/>
      </w:divBdr>
    </w:div>
    <w:div w:id="215506481">
      <w:bodyDiv w:val="1"/>
      <w:marLeft w:val="0"/>
      <w:marRight w:val="0"/>
      <w:marTop w:val="0"/>
      <w:marBottom w:val="0"/>
      <w:divBdr>
        <w:top w:val="none" w:sz="0" w:space="0" w:color="auto"/>
        <w:left w:val="none" w:sz="0" w:space="0" w:color="auto"/>
        <w:bottom w:val="none" w:sz="0" w:space="0" w:color="auto"/>
        <w:right w:val="none" w:sz="0" w:space="0" w:color="auto"/>
      </w:divBdr>
    </w:div>
    <w:div w:id="229343039">
      <w:bodyDiv w:val="1"/>
      <w:marLeft w:val="0"/>
      <w:marRight w:val="0"/>
      <w:marTop w:val="0"/>
      <w:marBottom w:val="0"/>
      <w:divBdr>
        <w:top w:val="none" w:sz="0" w:space="0" w:color="auto"/>
        <w:left w:val="none" w:sz="0" w:space="0" w:color="auto"/>
        <w:bottom w:val="none" w:sz="0" w:space="0" w:color="auto"/>
        <w:right w:val="none" w:sz="0" w:space="0" w:color="auto"/>
      </w:divBdr>
    </w:div>
    <w:div w:id="250630640">
      <w:bodyDiv w:val="1"/>
      <w:marLeft w:val="0"/>
      <w:marRight w:val="0"/>
      <w:marTop w:val="0"/>
      <w:marBottom w:val="0"/>
      <w:divBdr>
        <w:top w:val="none" w:sz="0" w:space="0" w:color="auto"/>
        <w:left w:val="none" w:sz="0" w:space="0" w:color="auto"/>
        <w:bottom w:val="none" w:sz="0" w:space="0" w:color="auto"/>
        <w:right w:val="none" w:sz="0" w:space="0" w:color="auto"/>
      </w:divBdr>
      <w:divsChild>
        <w:div w:id="337008113">
          <w:marLeft w:val="0"/>
          <w:marRight w:val="0"/>
          <w:marTop w:val="0"/>
          <w:marBottom w:val="0"/>
          <w:divBdr>
            <w:top w:val="none" w:sz="0" w:space="0" w:color="auto"/>
            <w:left w:val="none" w:sz="0" w:space="0" w:color="auto"/>
            <w:bottom w:val="none" w:sz="0" w:space="0" w:color="auto"/>
            <w:right w:val="none" w:sz="0" w:space="0" w:color="auto"/>
          </w:divBdr>
          <w:divsChild>
            <w:div w:id="1190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175">
      <w:bodyDiv w:val="1"/>
      <w:marLeft w:val="0"/>
      <w:marRight w:val="0"/>
      <w:marTop w:val="0"/>
      <w:marBottom w:val="0"/>
      <w:divBdr>
        <w:top w:val="none" w:sz="0" w:space="0" w:color="auto"/>
        <w:left w:val="none" w:sz="0" w:space="0" w:color="auto"/>
        <w:bottom w:val="none" w:sz="0" w:space="0" w:color="auto"/>
        <w:right w:val="none" w:sz="0" w:space="0" w:color="auto"/>
      </w:divBdr>
    </w:div>
    <w:div w:id="331302467">
      <w:bodyDiv w:val="1"/>
      <w:marLeft w:val="0"/>
      <w:marRight w:val="0"/>
      <w:marTop w:val="0"/>
      <w:marBottom w:val="0"/>
      <w:divBdr>
        <w:top w:val="none" w:sz="0" w:space="0" w:color="auto"/>
        <w:left w:val="none" w:sz="0" w:space="0" w:color="auto"/>
        <w:bottom w:val="none" w:sz="0" w:space="0" w:color="auto"/>
        <w:right w:val="none" w:sz="0" w:space="0" w:color="auto"/>
      </w:divBdr>
    </w:div>
    <w:div w:id="363870741">
      <w:bodyDiv w:val="1"/>
      <w:marLeft w:val="0"/>
      <w:marRight w:val="0"/>
      <w:marTop w:val="0"/>
      <w:marBottom w:val="0"/>
      <w:divBdr>
        <w:top w:val="none" w:sz="0" w:space="0" w:color="auto"/>
        <w:left w:val="none" w:sz="0" w:space="0" w:color="auto"/>
        <w:bottom w:val="none" w:sz="0" w:space="0" w:color="auto"/>
        <w:right w:val="none" w:sz="0" w:space="0" w:color="auto"/>
      </w:divBdr>
    </w:div>
    <w:div w:id="414596009">
      <w:bodyDiv w:val="1"/>
      <w:marLeft w:val="0"/>
      <w:marRight w:val="0"/>
      <w:marTop w:val="0"/>
      <w:marBottom w:val="0"/>
      <w:divBdr>
        <w:top w:val="none" w:sz="0" w:space="0" w:color="auto"/>
        <w:left w:val="none" w:sz="0" w:space="0" w:color="auto"/>
        <w:bottom w:val="none" w:sz="0" w:space="0" w:color="auto"/>
        <w:right w:val="none" w:sz="0" w:space="0" w:color="auto"/>
      </w:divBdr>
    </w:div>
    <w:div w:id="426392744">
      <w:bodyDiv w:val="1"/>
      <w:marLeft w:val="0"/>
      <w:marRight w:val="0"/>
      <w:marTop w:val="0"/>
      <w:marBottom w:val="0"/>
      <w:divBdr>
        <w:top w:val="none" w:sz="0" w:space="0" w:color="auto"/>
        <w:left w:val="none" w:sz="0" w:space="0" w:color="auto"/>
        <w:bottom w:val="none" w:sz="0" w:space="0" w:color="auto"/>
        <w:right w:val="none" w:sz="0" w:space="0" w:color="auto"/>
      </w:divBdr>
    </w:div>
    <w:div w:id="437991962">
      <w:bodyDiv w:val="1"/>
      <w:marLeft w:val="0"/>
      <w:marRight w:val="0"/>
      <w:marTop w:val="0"/>
      <w:marBottom w:val="0"/>
      <w:divBdr>
        <w:top w:val="none" w:sz="0" w:space="0" w:color="auto"/>
        <w:left w:val="none" w:sz="0" w:space="0" w:color="auto"/>
        <w:bottom w:val="none" w:sz="0" w:space="0" w:color="auto"/>
        <w:right w:val="none" w:sz="0" w:space="0" w:color="auto"/>
      </w:divBdr>
    </w:div>
    <w:div w:id="470055193">
      <w:bodyDiv w:val="1"/>
      <w:marLeft w:val="0"/>
      <w:marRight w:val="0"/>
      <w:marTop w:val="0"/>
      <w:marBottom w:val="0"/>
      <w:divBdr>
        <w:top w:val="none" w:sz="0" w:space="0" w:color="auto"/>
        <w:left w:val="none" w:sz="0" w:space="0" w:color="auto"/>
        <w:bottom w:val="none" w:sz="0" w:space="0" w:color="auto"/>
        <w:right w:val="none" w:sz="0" w:space="0" w:color="auto"/>
      </w:divBdr>
    </w:div>
    <w:div w:id="479348944">
      <w:bodyDiv w:val="1"/>
      <w:marLeft w:val="0"/>
      <w:marRight w:val="0"/>
      <w:marTop w:val="0"/>
      <w:marBottom w:val="0"/>
      <w:divBdr>
        <w:top w:val="none" w:sz="0" w:space="0" w:color="auto"/>
        <w:left w:val="none" w:sz="0" w:space="0" w:color="auto"/>
        <w:bottom w:val="none" w:sz="0" w:space="0" w:color="auto"/>
        <w:right w:val="none" w:sz="0" w:space="0" w:color="auto"/>
      </w:divBdr>
    </w:div>
    <w:div w:id="498082805">
      <w:bodyDiv w:val="1"/>
      <w:marLeft w:val="0"/>
      <w:marRight w:val="0"/>
      <w:marTop w:val="0"/>
      <w:marBottom w:val="0"/>
      <w:divBdr>
        <w:top w:val="none" w:sz="0" w:space="0" w:color="auto"/>
        <w:left w:val="none" w:sz="0" w:space="0" w:color="auto"/>
        <w:bottom w:val="none" w:sz="0" w:space="0" w:color="auto"/>
        <w:right w:val="none" w:sz="0" w:space="0" w:color="auto"/>
      </w:divBdr>
      <w:divsChild>
        <w:div w:id="2146845651">
          <w:marLeft w:val="0"/>
          <w:marRight w:val="0"/>
          <w:marTop w:val="0"/>
          <w:marBottom w:val="0"/>
          <w:divBdr>
            <w:top w:val="none" w:sz="0" w:space="0" w:color="auto"/>
            <w:left w:val="none" w:sz="0" w:space="0" w:color="auto"/>
            <w:bottom w:val="none" w:sz="0" w:space="0" w:color="auto"/>
            <w:right w:val="none" w:sz="0" w:space="0" w:color="auto"/>
          </w:divBdr>
          <w:divsChild>
            <w:div w:id="120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76">
      <w:bodyDiv w:val="1"/>
      <w:marLeft w:val="0"/>
      <w:marRight w:val="0"/>
      <w:marTop w:val="0"/>
      <w:marBottom w:val="0"/>
      <w:divBdr>
        <w:top w:val="none" w:sz="0" w:space="0" w:color="auto"/>
        <w:left w:val="none" w:sz="0" w:space="0" w:color="auto"/>
        <w:bottom w:val="none" w:sz="0" w:space="0" w:color="auto"/>
        <w:right w:val="none" w:sz="0" w:space="0" w:color="auto"/>
      </w:divBdr>
    </w:div>
    <w:div w:id="517163760">
      <w:bodyDiv w:val="1"/>
      <w:marLeft w:val="0"/>
      <w:marRight w:val="0"/>
      <w:marTop w:val="0"/>
      <w:marBottom w:val="0"/>
      <w:divBdr>
        <w:top w:val="none" w:sz="0" w:space="0" w:color="auto"/>
        <w:left w:val="none" w:sz="0" w:space="0" w:color="auto"/>
        <w:bottom w:val="none" w:sz="0" w:space="0" w:color="auto"/>
        <w:right w:val="none" w:sz="0" w:space="0" w:color="auto"/>
      </w:divBdr>
    </w:div>
    <w:div w:id="557546912">
      <w:bodyDiv w:val="1"/>
      <w:marLeft w:val="0"/>
      <w:marRight w:val="0"/>
      <w:marTop w:val="0"/>
      <w:marBottom w:val="0"/>
      <w:divBdr>
        <w:top w:val="none" w:sz="0" w:space="0" w:color="auto"/>
        <w:left w:val="none" w:sz="0" w:space="0" w:color="auto"/>
        <w:bottom w:val="none" w:sz="0" w:space="0" w:color="auto"/>
        <w:right w:val="none" w:sz="0" w:space="0" w:color="auto"/>
      </w:divBdr>
    </w:div>
    <w:div w:id="573470191">
      <w:bodyDiv w:val="1"/>
      <w:marLeft w:val="0"/>
      <w:marRight w:val="0"/>
      <w:marTop w:val="0"/>
      <w:marBottom w:val="0"/>
      <w:divBdr>
        <w:top w:val="none" w:sz="0" w:space="0" w:color="auto"/>
        <w:left w:val="none" w:sz="0" w:space="0" w:color="auto"/>
        <w:bottom w:val="none" w:sz="0" w:space="0" w:color="auto"/>
        <w:right w:val="none" w:sz="0" w:space="0" w:color="auto"/>
      </w:divBdr>
    </w:div>
    <w:div w:id="655035368">
      <w:bodyDiv w:val="1"/>
      <w:marLeft w:val="0"/>
      <w:marRight w:val="0"/>
      <w:marTop w:val="0"/>
      <w:marBottom w:val="0"/>
      <w:divBdr>
        <w:top w:val="none" w:sz="0" w:space="0" w:color="auto"/>
        <w:left w:val="none" w:sz="0" w:space="0" w:color="auto"/>
        <w:bottom w:val="none" w:sz="0" w:space="0" w:color="auto"/>
        <w:right w:val="none" w:sz="0" w:space="0" w:color="auto"/>
      </w:divBdr>
    </w:div>
    <w:div w:id="669799614">
      <w:bodyDiv w:val="1"/>
      <w:marLeft w:val="0"/>
      <w:marRight w:val="0"/>
      <w:marTop w:val="0"/>
      <w:marBottom w:val="0"/>
      <w:divBdr>
        <w:top w:val="none" w:sz="0" w:space="0" w:color="auto"/>
        <w:left w:val="none" w:sz="0" w:space="0" w:color="auto"/>
        <w:bottom w:val="none" w:sz="0" w:space="0" w:color="auto"/>
        <w:right w:val="none" w:sz="0" w:space="0" w:color="auto"/>
      </w:divBdr>
    </w:div>
    <w:div w:id="675231361">
      <w:bodyDiv w:val="1"/>
      <w:marLeft w:val="0"/>
      <w:marRight w:val="0"/>
      <w:marTop w:val="0"/>
      <w:marBottom w:val="0"/>
      <w:divBdr>
        <w:top w:val="none" w:sz="0" w:space="0" w:color="auto"/>
        <w:left w:val="none" w:sz="0" w:space="0" w:color="auto"/>
        <w:bottom w:val="none" w:sz="0" w:space="0" w:color="auto"/>
        <w:right w:val="none" w:sz="0" w:space="0" w:color="auto"/>
      </w:divBdr>
    </w:div>
    <w:div w:id="689574426">
      <w:bodyDiv w:val="1"/>
      <w:marLeft w:val="0"/>
      <w:marRight w:val="0"/>
      <w:marTop w:val="0"/>
      <w:marBottom w:val="0"/>
      <w:divBdr>
        <w:top w:val="none" w:sz="0" w:space="0" w:color="auto"/>
        <w:left w:val="none" w:sz="0" w:space="0" w:color="auto"/>
        <w:bottom w:val="none" w:sz="0" w:space="0" w:color="auto"/>
        <w:right w:val="none" w:sz="0" w:space="0" w:color="auto"/>
      </w:divBdr>
    </w:div>
    <w:div w:id="715397482">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60562202">
      <w:bodyDiv w:val="1"/>
      <w:marLeft w:val="0"/>
      <w:marRight w:val="0"/>
      <w:marTop w:val="0"/>
      <w:marBottom w:val="0"/>
      <w:divBdr>
        <w:top w:val="none" w:sz="0" w:space="0" w:color="auto"/>
        <w:left w:val="none" w:sz="0" w:space="0" w:color="auto"/>
        <w:bottom w:val="none" w:sz="0" w:space="0" w:color="auto"/>
        <w:right w:val="none" w:sz="0" w:space="0" w:color="auto"/>
      </w:divBdr>
    </w:div>
    <w:div w:id="791561694">
      <w:bodyDiv w:val="1"/>
      <w:marLeft w:val="0"/>
      <w:marRight w:val="0"/>
      <w:marTop w:val="0"/>
      <w:marBottom w:val="0"/>
      <w:divBdr>
        <w:top w:val="none" w:sz="0" w:space="0" w:color="auto"/>
        <w:left w:val="none" w:sz="0" w:space="0" w:color="auto"/>
        <w:bottom w:val="none" w:sz="0" w:space="0" w:color="auto"/>
        <w:right w:val="none" w:sz="0" w:space="0" w:color="auto"/>
      </w:divBdr>
    </w:div>
    <w:div w:id="794181275">
      <w:bodyDiv w:val="1"/>
      <w:marLeft w:val="0"/>
      <w:marRight w:val="0"/>
      <w:marTop w:val="0"/>
      <w:marBottom w:val="0"/>
      <w:divBdr>
        <w:top w:val="none" w:sz="0" w:space="0" w:color="auto"/>
        <w:left w:val="none" w:sz="0" w:space="0" w:color="auto"/>
        <w:bottom w:val="none" w:sz="0" w:space="0" w:color="auto"/>
        <w:right w:val="none" w:sz="0" w:space="0" w:color="auto"/>
      </w:divBdr>
    </w:div>
    <w:div w:id="798843350">
      <w:bodyDiv w:val="1"/>
      <w:marLeft w:val="0"/>
      <w:marRight w:val="0"/>
      <w:marTop w:val="0"/>
      <w:marBottom w:val="0"/>
      <w:divBdr>
        <w:top w:val="none" w:sz="0" w:space="0" w:color="auto"/>
        <w:left w:val="none" w:sz="0" w:space="0" w:color="auto"/>
        <w:bottom w:val="none" w:sz="0" w:space="0" w:color="auto"/>
        <w:right w:val="none" w:sz="0" w:space="0" w:color="auto"/>
      </w:divBdr>
    </w:div>
    <w:div w:id="834685006">
      <w:bodyDiv w:val="1"/>
      <w:marLeft w:val="0"/>
      <w:marRight w:val="0"/>
      <w:marTop w:val="0"/>
      <w:marBottom w:val="0"/>
      <w:divBdr>
        <w:top w:val="none" w:sz="0" w:space="0" w:color="auto"/>
        <w:left w:val="none" w:sz="0" w:space="0" w:color="auto"/>
        <w:bottom w:val="none" w:sz="0" w:space="0" w:color="auto"/>
        <w:right w:val="none" w:sz="0" w:space="0" w:color="auto"/>
      </w:divBdr>
    </w:div>
    <w:div w:id="839546049">
      <w:bodyDiv w:val="1"/>
      <w:marLeft w:val="0"/>
      <w:marRight w:val="0"/>
      <w:marTop w:val="0"/>
      <w:marBottom w:val="0"/>
      <w:divBdr>
        <w:top w:val="none" w:sz="0" w:space="0" w:color="auto"/>
        <w:left w:val="none" w:sz="0" w:space="0" w:color="auto"/>
        <w:bottom w:val="none" w:sz="0" w:space="0" w:color="auto"/>
        <w:right w:val="none" w:sz="0" w:space="0" w:color="auto"/>
      </w:divBdr>
    </w:div>
    <w:div w:id="880556275">
      <w:bodyDiv w:val="1"/>
      <w:marLeft w:val="0"/>
      <w:marRight w:val="0"/>
      <w:marTop w:val="0"/>
      <w:marBottom w:val="0"/>
      <w:divBdr>
        <w:top w:val="none" w:sz="0" w:space="0" w:color="auto"/>
        <w:left w:val="none" w:sz="0" w:space="0" w:color="auto"/>
        <w:bottom w:val="none" w:sz="0" w:space="0" w:color="auto"/>
        <w:right w:val="none" w:sz="0" w:space="0" w:color="auto"/>
      </w:divBdr>
    </w:div>
    <w:div w:id="906376909">
      <w:bodyDiv w:val="1"/>
      <w:marLeft w:val="0"/>
      <w:marRight w:val="0"/>
      <w:marTop w:val="0"/>
      <w:marBottom w:val="0"/>
      <w:divBdr>
        <w:top w:val="none" w:sz="0" w:space="0" w:color="auto"/>
        <w:left w:val="none" w:sz="0" w:space="0" w:color="auto"/>
        <w:bottom w:val="none" w:sz="0" w:space="0" w:color="auto"/>
        <w:right w:val="none" w:sz="0" w:space="0" w:color="auto"/>
      </w:divBdr>
    </w:div>
    <w:div w:id="931938117">
      <w:bodyDiv w:val="1"/>
      <w:marLeft w:val="0"/>
      <w:marRight w:val="0"/>
      <w:marTop w:val="0"/>
      <w:marBottom w:val="0"/>
      <w:divBdr>
        <w:top w:val="none" w:sz="0" w:space="0" w:color="auto"/>
        <w:left w:val="none" w:sz="0" w:space="0" w:color="auto"/>
        <w:bottom w:val="none" w:sz="0" w:space="0" w:color="auto"/>
        <w:right w:val="none" w:sz="0" w:space="0" w:color="auto"/>
      </w:divBdr>
    </w:div>
    <w:div w:id="1000356362">
      <w:bodyDiv w:val="1"/>
      <w:marLeft w:val="0"/>
      <w:marRight w:val="0"/>
      <w:marTop w:val="0"/>
      <w:marBottom w:val="0"/>
      <w:divBdr>
        <w:top w:val="none" w:sz="0" w:space="0" w:color="auto"/>
        <w:left w:val="none" w:sz="0" w:space="0" w:color="auto"/>
        <w:bottom w:val="none" w:sz="0" w:space="0" w:color="auto"/>
        <w:right w:val="none" w:sz="0" w:space="0" w:color="auto"/>
      </w:divBdr>
    </w:div>
    <w:div w:id="1000815634">
      <w:bodyDiv w:val="1"/>
      <w:marLeft w:val="0"/>
      <w:marRight w:val="0"/>
      <w:marTop w:val="0"/>
      <w:marBottom w:val="0"/>
      <w:divBdr>
        <w:top w:val="none" w:sz="0" w:space="0" w:color="auto"/>
        <w:left w:val="none" w:sz="0" w:space="0" w:color="auto"/>
        <w:bottom w:val="none" w:sz="0" w:space="0" w:color="auto"/>
        <w:right w:val="none" w:sz="0" w:space="0" w:color="auto"/>
      </w:divBdr>
    </w:div>
    <w:div w:id="1029374027">
      <w:bodyDiv w:val="1"/>
      <w:marLeft w:val="0"/>
      <w:marRight w:val="0"/>
      <w:marTop w:val="0"/>
      <w:marBottom w:val="0"/>
      <w:divBdr>
        <w:top w:val="none" w:sz="0" w:space="0" w:color="auto"/>
        <w:left w:val="none" w:sz="0" w:space="0" w:color="auto"/>
        <w:bottom w:val="none" w:sz="0" w:space="0" w:color="auto"/>
        <w:right w:val="none" w:sz="0" w:space="0" w:color="auto"/>
      </w:divBdr>
      <w:divsChild>
        <w:div w:id="2097970456">
          <w:marLeft w:val="0"/>
          <w:marRight w:val="0"/>
          <w:marTop w:val="0"/>
          <w:marBottom w:val="0"/>
          <w:divBdr>
            <w:top w:val="none" w:sz="0" w:space="0" w:color="auto"/>
            <w:left w:val="none" w:sz="0" w:space="0" w:color="auto"/>
            <w:bottom w:val="none" w:sz="0" w:space="0" w:color="auto"/>
            <w:right w:val="none" w:sz="0" w:space="0" w:color="auto"/>
          </w:divBdr>
          <w:divsChild>
            <w:div w:id="1757675847">
              <w:marLeft w:val="0"/>
              <w:marRight w:val="0"/>
              <w:marTop w:val="0"/>
              <w:marBottom w:val="0"/>
              <w:divBdr>
                <w:top w:val="none" w:sz="0" w:space="0" w:color="auto"/>
                <w:left w:val="none" w:sz="0" w:space="0" w:color="auto"/>
                <w:bottom w:val="none" w:sz="0" w:space="0" w:color="auto"/>
                <w:right w:val="none" w:sz="0" w:space="0" w:color="auto"/>
              </w:divBdr>
              <w:divsChild>
                <w:div w:id="878471765">
                  <w:marLeft w:val="0"/>
                  <w:marRight w:val="0"/>
                  <w:marTop w:val="0"/>
                  <w:marBottom w:val="0"/>
                  <w:divBdr>
                    <w:top w:val="none" w:sz="0" w:space="0" w:color="auto"/>
                    <w:left w:val="none" w:sz="0" w:space="0" w:color="auto"/>
                    <w:bottom w:val="none" w:sz="0" w:space="0" w:color="auto"/>
                    <w:right w:val="none" w:sz="0" w:space="0" w:color="auto"/>
                  </w:divBdr>
                  <w:divsChild>
                    <w:div w:id="1797915953">
                      <w:marLeft w:val="0"/>
                      <w:marRight w:val="0"/>
                      <w:marTop w:val="0"/>
                      <w:marBottom w:val="0"/>
                      <w:divBdr>
                        <w:top w:val="none" w:sz="0" w:space="0" w:color="auto"/>
                        <w:left w:val="none" w:sz="0" w:space="0" w:color="auto"/>
                        <w:bottom w:val="none" w:sz="0" w:space="0" w:color="auto"/>
                        <w:right w:val="none" w:sz="0" w:space="0" w:color="auto"/>
                      </w:divBdr>
                      <w:divsChild>
                        <w:div w:id="968126811">
                          <w:marLeft w:val="0"/>
                          <w:marRight w:val="0"/>
                          <w:marTop w:val="0"/>
                          <w:marBottom w:val="0"/>
                          <w:divBdr>
                            <w:top w:val="none" w:sz="0" w:space="0" w:color="auto"/>
                            <w:left w:val="none" w:sz="0" w:space="0" w:color="auto"/>
                            <w:bottom w:val="none" w:sz="0" w:space="0" w:color="auto"/>
                            <w:right w:val="none" w:sz="0" w:space="0" w:color="auto"/>
                          </w:divBdr>
                          <w:divsChild>
                            <w:div w:id="110363383">
                              <w:marLeft w:val="0"/>
                              <w:marRight w:val="0"/>
                              <w:marTop w:val="0"/>
                              <w:marBottom w:val="0"/>
                              <w:divBdr>
                                <w:top w:val="none" w:sz="0" w:space="0" w:color="auto"/>
                                <w:left w:val="none" w:sz="0" w:space="0" w:color="auto"/>
                                <w:bottom w:val="none" w:sz="0" w:space="0" w:color="auto"/>
                                <w:right w:val="none" w:sz="0" w:space="0" w:color="auto"/>
                              </w:divBdr>
                              <w:divsChild>
                                <w:div w:id="688800609">
                                  <w:marLeft w:val="0"/>
                                  <w:marRight w:val="0"/>
                                  <w:marTop w:val="0"/>
                                  <w:marBottom w:val="0"/>
                                  <w:divBdr>
                                    <w:top w:val="none" w:sz="0" w:space="0" w:color="auto"/>
                                    <w:left w:val="none" w:sz="0" w:space="0" w:color="auto"/>
                                    <w:bottom w:val="none" w:sz="0" w:space="0" w:color="auto"/>
                                    <w:right w:val="none" w:sz="0" w:space="0" w:color="auto"/>
                                  </w:divBdr>
                                  <w:divsChild>
                                    <w:div w:id="758015578">
                                      <w:marLeft w:val="0"/>
                                      <w:marRight w:val="0"/>
                                      <w:marTop w:val="0"/>
                                      <w:marBottom w:val="0"/>
                                      <w:divBdr>
                                        <w:top w:val="none" w:sz="0" w:space="0" w:color="auto"/>
                                        <w:left w:val="none" w:sz="0" w:space="0" w:color="auto"/>
                                        <w:bottom w:val="none" w:sz="0" w:space="0" w:color="auto"/>
                                        <w:right w:val="none" w:sz="0" w:space="0" w:color="auto"/>
                                      </w:divBdr>
                                      <w:divsChild>
                                        <w:div w:id="48843045">
                                          <w:marLeft w:val="150"/>
                                          <w:marRight w:val="150"/>
                                          <w:marTop w:val="150"/>
                                          <w:marBottom w:val="300"/>
                                          <w:divBdr>
                                            <w:top w:val="none" w:sz="0" w:space="0" w:color="auto"/>
                                            <w:left w:val="none" w:sz="0" w:space="0" w:color="auto"/>
                                            <w:bottom w:val="none" w:sz="0" w:space="0" w:color="auto"/>
                                            <w:right w:val="none" w:sz="0" w:space="0" w:color="auto"/>
                                          </w:divBdr>
                                          <w:divsChild>
                                            <w:div w:id="639070930">
                                              <w:marLeft w:val="0"/>
                                              <w:marRight w:val="0"/>
                                              <w:marTop w:val="0"/>
                                              <w:marBottom w:val="0"/>
                                              <w:divBdr>
                                                <w:top w:val="none" w:sz="0" w:space="0" w:color="auto"/>
                                                <w:left w:val="none" w:sz="0" w:space="0" w:color="auto"/>
                                                <w:bottom w:val="none" w:sz="0" w:space="0" w:color="auto"/>
                                                <w:right w:val="none" w:sz="0" w:space="0" w:color="auto"/>
                                              </w:divBdr>
                                              <w:divsChild>
                                                <w:div w:id="1736470477">
                                                  <w:marLeft w:val="0"/>
                                                  <w:marRight w:val="0"/>
                                                  <w:marTop w:val="0"/>
                                                  <w:marBottom w:val="0"/>
                                                  <w:divBdr>
                                                    <w:top w:val="none" w:sz="0" w:space="0" w:color="auto"/>
                                                    <w:left w:val="none" w:sz="0" w:space="0" w:color="auto"/>
                                                    <w:bottom w:val="none" w:sz="0" w:space="0" w:color="auto"/>
                                                    <w:right w:val="none" w:sz="0" w:space="0" w:color="auto"/>
                                                  </w:divBdr>
                                                  <w:divsChild>
                                                    <w:div w:id="505823292">
                                                      <w:marLeft w:val="0"/>
                                                      <w:marRight w:val="0"/>
                                                      <w:marTop w:val="0"/>
                                                      <w:marBottom w:val="0"/>
                                                      <w:divBdr>
                                                        <w:top w:val="none" w:sz="0" w:space="0" w:color="auto"/>
                                                        <w:left w:val="none" w:sz="0" w:space="0" w:color="auto"/>
                                                        <w:bottom w:val="none" w:sz="0" w:space="0" w:color="auto"/>
                                                        <w:right w:val="none" w:sz="0" w:space="0" w:color="auto"/>
                                                      </w:divBdr>
                                                      <w:divsChild>
                                                        <w:div w:id="200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30971">
      <w:bodyDiv w:val="1"/>
      <w:marLeft w:val="0"/>
      <w:marRight w:val="0"/>
      <w:marTop w:val="0"/>
      <w:marBottom w:val="0"/>
      <w:divBdr>
        <w:top w:val="none" w:sz="0" w:space="0" w:color="auto"/>
        <w:left w:val="none" w:sz="0" w:space="0" w:color="auto"/>
        <w:bottom w:val="none" w:sz="0" w:space="0" w:color="auto"/>
        <w:right w:val="none" w:sz="0" w:space="0" w:color="auto"/>
      </w:divBdr>
    </w:div>
    <w:div w:id="1097822528">
      <w:bodyDiv w:val="1"/>
      <w:marLeft w:val="0"/>
      <w:marRight w:val="0"/>
      <w:marTop w:val="0"/>
      <w:marBottom w:val="0"/>
      <w:divBdr>
        <w:top w:val="none" w:sz="0" w:space="0" w:color="auto"/>
        <w:left w:val="none" w:sz="0" w:space="0" w:color="auto"/>
        <w:bottom w:val="none" w:sz="0" w:space="0" w:color="auto"/>
        <w:right w:val="none" w:sz="0" w:space="0" w:color="auto"/>
      </w:divBdr>
    </w:div>
    <w:div w:id="1108548198">
      <w:bodyDiv w:val="1"/>
      <w:marLeft w:val="0"/>
      <w:marRight w:val="0"/>
      <w:marTop w:val="0"/>
      <w:marBottom w:val="0"/>
      <w:divBdr>
        <w:top w:val="none" w:sz="0" w:space="0" w:color="auto"/>
        <w:left w:val="none" w:sz="0" w:space="0" w:color="auto"/>
        <w:bottom w:val="none" w:sz="0" w:space="0" w:color="auto"/>
        <w:right w:val="none" w:sz="0" w:space="0" w:color="auto"/>
      </w:divBdr>
    </w:div>
    <w:div w:id="1110316940">
      <w:bodyDiv w:val="1"/>
      <w:marLeft w:val="0"/>
      <w:marRight w:val="0"/>
      <w:marTop w:val="0"/>
      <w:marBottom w:val="0"/>
      <w:divBdr>
        <w:top w:val="none" w:sz="0" w:space="0" w:color="auto"/>
        <w:left w:val="none" w:sz="0" w:space="0" w:color="auto"/>
        <w:bottom w:val="none" w:sz="0" w:space="0" w:color="auto"/>
        <w:right w:val="none" w:sz="0" w:space="0" w:color="auto"/>
      </w:divBdr>
      <w:divsChild>
        <w:div w:id="975184693">
          <w:marLeft w:val="0"/>
          <w:marRight w:val="0"/>
          <w:marTop w:val="0"/>
          <w:marBottom w:val="0"/>
          <w:divBdr>
            <w:top w:val="none" w:sz="0" w:space="0" w:color="auto"/>
            <w:left w:val="none" w:sz="0" w:space="0" w:color="auto"/>
            <w:bottom w:val="none" w:sz="0" w:space="0" w:color="auto"/>
            <w:right w:val="none" w:sz="0" w:space="0" w:color="auto"/>
          </w:divBdr>
          <w:divsChild>
            <w:div w:id="665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4">
      <w:bodyDiv w:val="1"/>
      <w:marLeft w:val="0"/>
      <w:marRight w:val="0"/>
      <w:marTop w:val="0"/>
      <w:marBottom w:val="0"/>
      <w:divBdr>
        <w:top w:val="none" w:sz="0" w:space="0" w:color="auto"/>
        <w:left w:val="none" w:sz="0" w:space="0" w:color="auto"/>
        <w:bottom w:val="none" w:sz="0" w:space="0" w:color="auto"/>
        <w:right w:val="none" w:sz="0" w:space="0" w:color="auto"/>
      </w:divBdr>
    </w:div>
    <w:div w:id="1156067093">
      <w:bodyDiv w:val="1"/>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sChild>
        <w:div w:id="1200825169">
          <w:marLeft w:val="0"/>
          <w:marRight w:val="0"/>
          <w:marTop w:val="0"/>
          <w:marBottom w:val="0"/>
          <w:divBdr>
            <w:top w:val="none" w:sz="0" w:space="0" w:color="auto"/>
            <w:left w:val="none" w:sz="0" w:space="0" w:color="auto"/>
            <w:bottom w:val="none" w:sz="0" w:space="0" w:color="auto"/>
            <w:right w:val="none" w:sz="0" w:space="0" w:color="auto"/>
          </w:divBdr>
          <w:divsChild>
            <w:div w:id="1200825162">
              <w:marLeft w:val="0"/>
              <w:marRight w:val="0"/>
              <w:marTop w:val="0"/>
              <w:marBottom w:val="0"/>
              <w:divBdr>
                <w:top w:val="none" w:sz="0" w:space="0" w:color="auto"/>
                <w:left w:val="none" w:sz="0" w:space="0" w:color="auto"/>
                <w:bottom w:val="none" w:sz="0" w:space="0" w:color="auto"/>
                <w:right w:val="none" w:sz="0" w:space="0" w:color="auto"/>
              </w:divBdr>
              <w:divsChild>
                <w:div w:id="1200825170">
                  <w:marLeft w:val="0"/>
                  <w:marRight w:val="0"/>
                  <w:marTop w:val="0"/>
                  <w:marBottom w:val="0"/>
                  <w:divBdr>
                    <w:top w:val="none" w:sz="0" w:space="0" w:color="auto"/>
                    <w:left w:val="none" w:sz="0" w:space="0" w:color="auto"/>
                    <w:bottom w:val="none" w:sz="0" w:space="0" w:color="auto"/>
                    <w:right w:val="none" w:sz="0" w:space="0" w:color="auto"/>
                  </w:divBdr>
                  <w:divsChild>
                    <w:div w:id="1200825178">
                      <w:marLeft w:val="0"/>
                      <w:marRight w:val="0"/>
                      <w:marTop w:val="0"/>
                      <w:marBottom w:val="0"/>
                      <w:divBdr>
                        <w:top w:val="none" w:sz="0" w:space="0" w:color="auto"/>
                        <w:left w:val="none" w:sz="0" w:space="0" w:color="auto"/>
                        <w:bottom w:val="none" w:sz="0" w:space="0" w:color="auto"/>
                        <w:right w:val="none" w:sz="0" w:space="0" w:color="auto"/>
                      </w:divBdr>
                      <w:divsChild>
                        <w:div w:id="1200825166">
                          <w:marLeft w:val="0"/>
                          <w:marRight w:val="0"/>
                          <w:marTop w:val="0"/>
                          <w:marBottom w:val="0"/>
                          <w:divBdr>
                            <w:top w:val="none" w:sz="0" w:space="0" w:color="auto"/>
                            <w:left w:val="none" w:sz="0" w:space="0" w:color="auto"/>
                            <w:bottom w:val="none" w:sz="0" w:space="0" w:color="auto"/>
                            <w:right w:val="none" w:sz="0" w:space="0" w:color="auto"/>
                          </w:divBdr>
                          <w:divsChild>
                            <w:div w:id="1200825184">
                              <w:marLeft w:val="0"/>
                              <w:marRight w:val="0"/>
                              <w:marTop w:val="0"/>
                              <w:marBottom w:val="0"/>
                              <w:divBdr>
                                <w:top w:val="none" w:sz="0" w:space="0" w:color="auto"/>
                                <w:left w:val="none" w:sz="0" w:space="0" w:color="auto"/>
                                <w:bottom w:val="none" w:sz="0" w:space="0" w:color="auto"/>
                                <w:right w:val="none" w:sz="0" w:space="0" w:color="auto"/>
                              </w:divBdr>
                              <w:divsChild>
                                <w:div w:id="1200825165">
                                  <w:marLeft w:val="0"/>
                                  <w:marRight w:val="0"/>
                                  <w:marTop w:val="0"/>
                                  <w:marBottom w:val="0"/>
                                  <w:divBdr>
                                    <w:top w:val="none" w:sz="0" w:space="0" w:color="auto"/>
                                    <w:left w:val="none" w:sz="0" w:space="0" w:color="auto"/>
                                    <w:bottom w:val="none" w:sz="0" w:space="0" w:color="auto"/>
                                    <w:right w:val="none" w:sz="0" w:space="0" w:color="auto"/>
                                  </w:divBdr>
                                  <w:divsChild>
                                    <w:div w:id="1200825176">
                                      <w:marLeft w:val="0"/>
                                      <w:marRight w:val="0"/>
                                      <w:marTop w:val="0"/>
                                      <w:marBottom w:val="0"/>
                                      <w:divBdr>
                                        <w:top w:val="none" w:sz="0" w:space="0" w:color="auto"/>
                                        <w:left w:val="none" w:sz="0" w:space="0" w:color="auto"/>
                                        <w:bottom w:val="none" w:sz="0" w:space="0" w:color="auto"/>
                                        <w:right w:val="none" w:sz="0" w:space="0" w:color="auto"/>
                                      </w:divBdr>
                                      <w:divsChild>
                                        <w:div w:id="1200825167">
                                          <w:marLeft w:val="150"/>
                                          <w:marRight w:val="150"/>
                                          <w:marTop w:val="150"/>
                                          <w:marBottom w:val="300"/>
                                          <w:divBdr>
                                            <w:top w:val="none" w:sz="0" w:space="0" w:color="auto"/>
                                            <w:left w:val="none" w:sz="0" w:space="0" w:color="auto"/>
                                            <w:bottom w:val="none" w:sz="0" w:space="0" w:color="auto"/>
                                            <w:right w:val="none" w:sz="0" w:space="0" w:color="auto"/>
                                          </w:divBdr>
                                          <w:divsChild>
                                            <w:div w:id="1200825168">
                                              <w:marLeft w:val="0"/>
                                              <w:marRight w:val="0"/>
                                              <w:marTop w:val="0"/>
                                              <w:marBottom w:val="0"/>
                                              <w:divBdr>
                                                <w:top w:val="none" w:sz="0" w:space="0" w:color="auto"/>
                                                <w:left w:val="none" w:sz="0" w:space="0" w:color="auto"/>
                                                <w:bottom w:val="none" w:sz="0" w:space="0" w:color="auto"/>
                                                <w:right w:val="none" w:sz="0" w:space="0" w:color="auto"/>
                                              </w:divBdr>
                                              <w:divsChild>
                                                <w:div w:id="1200825187">
                                                  <w:marLeft w:val="0"/>
                                                  <w:marRight w:val="0"/>
                                                  <w:marTop w:val="0"/>
                                                  <w:marBottom w:val="0"/>
                                                  <w:divBdr>
                                                    <w:top w:val="none" w:sz="0" w:space="0" w:color="auto"/>
                                                    <w:left w:val="none" w:sz="0" w:space="0" w:color="auto"/>
                                                    <w:bottom w:val="none" w:sz="0" w:space="0" w:color="auto"/>
                                                    <w:right w:val="none" w:sz="0" w:space="0" w:color="auto"/>
                                                  </w:divBdr>
                                                  <w:divsChild>
                                                    <w:div w:id="1200825163">
                                                      <w:marLeft w:val="0"/>
                                                      <w:marRight w:val="0"/>
                                                      <w:marTop w:val="0"/>
                                                      <w:marBottom w:val="0"/>
                                                      <w:divBdr>
                                                        <w:top w:val="none" w:sz="0" w:space="0" w:color="auto"/>
                                                        <w:left w:val="none" w:sz="0" w:space="0" w:color="auto"/>
                                                        <w:bottom w:val="none" w:sz="0" w:space="0" w:color="auto"/>
                                                        <w:right w:val="none" w:sz="0" w:space="0" w:color="auto"/>
                                                      </w:divBdr>
                                                      <w:divsChild>
                                                        <w:div w:id="1200825171">
                                                          <w:marLeft w:val="0"/>
                                                          <w:marRight w:val="0"/>
                                                          <w:marTop w:val="0"/>
                                                          <w:marBottom w:val="0"/>
                                                          <w:divBdr>
                                                            <w:top w:val="none" w:sz="0" w:space="0" w:color="auto"/>
                                                            <w:left w:val="none" w:sz="0" w:space="0" w:color="auto"/>
                                                            <w:bottom w:val="none" w:sz="0" w:space="0" w:color="auto"/>
                                                            <w:right w:val="none" w:sz="0" w:space="0" w:color="auto"/>
                                                          </w:divBdr>
                                                          <w:divsChild>
                                                            <w:div w:id="1200825158">
                                                              <w:marLeft w:val="0"/>
                                                              <w:marRight w:val="0"/>
                                                              <w:marTop w:val="0"/>
                                                              <w:marBottom w:val="0"/>
                                                              <w:divBdr>
                                                                <w:top w:val="none" w:sz="0" w:space="0" w:color="auto"/>
                                                                <w:left w:val="none" w:sz="0" w:space="0" w:color="auto"/>
                                                                <w:bottom w:val="none" w:sz="0" w:space="0" w:color="auto"/>
                                                                <w:right w:val="none" w:sz="0" w:space="0" w:color="auto"/>
                                                              </w:divBdr>
                                                            </w:div>
                                                            <w:div w:id="1200825159">
                                                              <w:marLeft w:val="0"/>
                                                              <w:marRight w:val="0"/>
                                                              <w:marTop w:val="0"/>
                                                              <w:marBottom w:val="0"/>
                                                              <w:divBdr>
                                                                <w:top w:val="none" w:sz="0" w:space="0" w:color="auto"/>
                                                                <w:left w:val="none" w:sz="0" w:space="0" w:color="auto"/>
                                                                <w:bottom w:val="none" w:sz="0" w:space="0" w:color="auto"/>
                                                                <w:right w:val="none" w:sz="0" w:space="0" w:color="auto"/>
                                                              </w:divBdr>
                                                            </w:div>
                                                            <w:div w:id="1200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825188">
      <w:marLeft w:val="0"/>
      <w:marRight w:val="0"/>
      <w:marTop w:val="0"/>
      <w:marBottom w:val="0"/>
      <w:divBdr>
        <w:top w:val="none" w:sz="0" w:space="0" w:color="auto"/>
        <w:left w:val="none" w:sz="0" w:space="0" w:color="auto"/>
        <w:bottom w:val="none" w:sz="0" w:space="0" w:color="auto"/>
        <w:right w:val="none" w:sz="0" w:space="0" w:color="auto"/>
      </w:divBdr>
      <w:divsChild>
        <w:div w:id="1200825181">
          <w:marLeft w:val="0"/>
          <w:marRight w:val="0"/>
          <w:marTop w:val="0"/>
          <w:marBottom w:val="0"/>
          <w:divBdr>
            <w:top w:val="none" w:sz="0" w:space="0" w:color="auto"/>
            <w:left w:val="none" w:sz="0" w:space="0" w:color="auto"/>
            <w:bottom w:val="none" w:sz="0" w:space="0" w:color="auto"/>
            <w:right w:val="none" w:sz="0" w:space="0" w:color="auto"/>
          </w:divBdr>
          <w:divsChild>
            <w:div w:id="1200825185">
              <w:marLeft w:val="0"/>
              <w:marRight w:val="0"/>
              <w:marTop w:val="0"/>
              <w:marBottom w:val="0"/>
              <w:divBdr>
                <w:top w:val="none" w:sz="0" w:space="0" w:color="auto"/>
                <w:left w:val="none" w:sz="0" w:space="0" w:color="auto"/>
                <w:bottom w:val="none" w:sz="0" w:space="0" w:color="auto"/>
                <w:right w:val="none" w:sz="0" w:space="0" w:color="auto"/>
              </w:divBdr>
              <w:divsChild>
                <w:div w:id="1200825183">
                  <w:marLeft w:val="0"/>
                  <w:marRight w:val="0"/>
                  <w:marTop w:val="0"/>
                  <w:marBottom w:val="0"/>
                  <w:divBdr>
                    <w:top w:val="none" w:sz="0" w:space="0" w:color="auto"/>
                    <w:left w:val="none" w:sz="0" w:space="0" w:color="auto"/>
                    <w:bottom w:val="none" w:sz="0" w:space="0" w:color="auto"/>
                    <w:right w:val="none" w:sz="0" w:space="0" w:color="auto"/>
                  </w:divBdr>
                  <w:divsChild>
                    <w:div w:id="1200825190">
                      <w:marLeft w:val="0"/>
                      <w:marRight w:val="0"/>
                      <w:marTop w:val="0"/>
                      <w:marBottom w:val="0"/>
                      <w:divBdr>
                        <w:top w:val="none" w:sz="0" w:space="0" w:color="auto"/>
                        <w:left w:val="none" w:sz="0" w:space="0" w:color="auto"/>
                        <w:bottom w:val="none" w:sz="0" w:space="0" w:color="auto"/>
                        <w:right w:val="none" w:sz="0" w:space="0" w:color="auto"/>
                      </w:divBdr>
                      <w:divsChild>
                        <w:div w:id="1200825160">
                          <w:marLeft w:val="0"/>
                          <w:marRight w:val="0"/>
                          <w:marTop w:val="0"/>
                          <w:marBottom w:val="0"/>
                          <w:divBdr>
                            <w:top w:val="none" w:sz="0" w:space="0" w:color="auto"/>
                            <w:left w:val="none" w:sz="0" w:space="0" w:color="auto"/>
                            <w:bottom w:val="none" w:sz="0" w:space="0" w:color="auto"/>
                            <w:right w:val="none" w:sz="0" w:space="0" w:color="auto"/>
                          </w:divBdr>
                          <w:divsChild>
                            <w:div w:id="1200825174">
                              <w:marLeft w:val="0"/>
                              <w:marRight w:val="0"/>
                              <w:marTop w:val="0"/>
                              <w:marBottom w:val="0"/>
                              <w:divBdr>
                                <w:top w:val="none" w:sz="0" w:space="0" w:color="auto"/>
                                <w:left w:val="none" w:sz="0" w:space="0" w:color="auto"/>
                                <w:bottom w:val="none" w:sz="0" w:space="0" w:color="auto"/>
                                <w:right w:val="none" w:sz="0" w:space="0" w:color="auto"/>
                              </w:divBdr>
                              <w:divsChild>
                                <w:div w:id="1200825177">
                                  <w:marLeft w:val="0"/>
                                  <w:marRight w:val="0"/>
                                  <w:marTop w:val="0"/>
                                  <w:marBottom w:val="0"/>
                                  <w:divBdr>
                                    <w:top w:val="none" w:sz="0" w:space="0" w:color="auto"/>
                                    <w:left w:val="none" w:sz="0" w:space="0" w:color="auto"/>
                                    <w:bottom w:val="none" w:sz="0" w:space="0" w:color="auto"/>
                                    <w:right w:val="none" w:sz="0" w:space="0" w:color="auto"/>
                                  </w:divBdr>
                                  <w:divsChild>
                                    <w:div w:id="1200825175">
                                      <w:marLeft w:val="0"/>
                                      <w:marRight w:val="0"/>
                                      <w:marTop w:val="0"/>
                                      <w:marBottom w:val="0"/>
                                      <w:divBdr>
                                        <w:top w:val="none" w:sz="0" w:space="0" w:color="auto"/>
                                        <w:left w:val="none" w:sz="0" w:space="0" w:color="auto"/>
                                        <w:bottom w:val="none" w:sz="0" w:space="0" w:color="auto"/>
                                        <w:right w:val="none" w:sz="0" w:space="0" w:color="auto"/>
                                      </w:divBdr>
                                      <w:divsChild>
                                        <w:div w:id="1200825164">
                                          <w:marLeft w:val="150"/>
                                          <w:marRight w:val="150"/>
                                          <w:marTop w:val="150"/>
                                          <w:marBottom w:val="300"/>
                                          <w:divBdr>
                                            <w:top w:val="none" w:sz="0" w:space="0" w:color="auto"/>
                                            <w:left w:val="none" w:sz="0" w:space="0" w:color="auto"/>
                                            <w:bottom w:val="none" w:sz="0" w:space="0" w:color="auto"/>
                                            <w:right w:val="none" w:sz="0" w:space="0" w:color="auto"/>
                                          </w:divBdr>
                                          <w:divsChild>
                                            <w:div w:id="1200825179">
                                              <w:marLeft w:val="0"/>
                                              <w:marRight w:val="0"/>
                                              <w:marTop w:val="0"/>
                                              <w:marBottom w:val="0"/>
                                              <w:divBdr>
                                                <w:top w:val="none" w:sz="0" w:space="0" w:color="auto"/>
                                                <w:left w:val="none" w:sz="0" w:space="0" w:color="auto"/>
                                                <w:bottom w:val="none" w:sz="0" w:space="0" w:color="auto"/>
                                                <w:right w:val="none" w:sz="0" w:space="0" w:color="auto"/>
                                              </w:divBdr>
                                              <w:divsChild>
                                                <w:div w:id="1200825186">
                                                  <w:marLeft w:val="0"/>
                                                  <w:marRight w:val="0"/>
                                                  <w:marTop w:val="0"/>
                                                  <w:marBottom w:val="0"/>
                                                  <w:divBdr>
                                                    <w:top w:val="none" w:sz="0" w:space="0" w:color="auto"/>
                                                    <w:left w:val="none" w:sz="0" w:space="0" w:color="auto"/>
                                                    <w:bottom w:val="none" w:sz="0" w:space="0" w:color="auto"/>
                                                    <w:right w:val="none" w:sz="0" w:space="0" w:color="auto"/>
                                                  </w:divBdr>
                                                  <w:divsChild>
                                                    <w:div w:id="1200825180">
                                                      <w:marLeft w:val="0"/>
                                                      <w:marRight w:val="0"/>
                                                      <w:marTop w:val="0"/>
                                                      <w:marBottom w:val="0"/>
                                                      <w:divBdr>
                                                        <w:top w:val="none" w:sz="0" w:space="0" w:color="auto"/>
                                                        <w:left w:val="none" w:sz="0" w:space="0" w:color="auto"/>
                                                        <w:bottom w:val="none" w:sz="0" w:space="0" w:color="auto"/>
                                                        <w:right w:val="none" w:sz="0" w:space="0" w:color="auto"/>
                                                      </w:divBdr>
                                                      <w:divsChild>
                                                        <w:div w:id="1200825161">
                                                          <w:marLeft w:val="0"/>
                                                          <w:marRight w:val="0"/>
                                                          <w:marTop w:val="0"/>
                                                          <w:marBottom w:val="0"/>
                                                          <w:divBdr>
                                                            <w:top w:val="none" w:sz="0" w:space="0" w:color="auto"/>
                                                            <w:left w:val="none" w:sz="0" w:space="0" w:color="auto"/>
                                                            <w:bottom w:val="none" w:sz="0" w:space="0" w:color="auto"/>
                                                            <w:right w:val="none" w:sz="0" w:space="0" w:color="auto"/>
                                                          </w:divBdr>
                                                          <w:divsChild>
                                                            <w:div w:id="1200825173">
                                                              <w:marLeft w:val="0"/>
                                                              <w:marRight w:val="0"/>
                                                              <w:marTop w:val="0"/>
                                                              <w:marBottom w:val="0"/>
                                                              <w:divBdr>
                                                                <w:top w:val="none" w:sz="0" w:space="0" w:color="auto"/>
                                                                <w:left w:val="none" w:sz="0" w:space="0" w:color="auto"/>
                                                                <w:bottom w:val="none" w:sz="0" w:space="0" w:color="auto"/>
                                                                <w:right w:val="none" w:sz="0" w:space="0" w:color="auto"/>
                                                              </w:divBdr>
                                                            </w:div>
                                                            <w:div w:id="1200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414505">
      <w:bodyDiv w:val="1"/>
      <w:marLeft w:val="0"/>
      <w:marRight w:val="0"/>
      <w:marTop w:val="0"/>
      <w:marBottom w:val="0"/>
      <w:divBdr>
        <w:top w:val="none" w:sz="0" w:space="0" w:color="auto"/>
        <w:left w:val="none" w:sz="0" w:space="0" w:color="auto"/>
        <w:bottom w:val="none" w:sz="0" w:space="0" w:color="auto"/>
        <w:right w:val="none" w:sz="0" w:space="0" w:color="auto"/>
      </w:divBdr>
    </w:div>
    <w:div w:id="1287346670">
      <w:bodyDiv w:val="1"/>
      <w:marLeft w:val="0"/>
      <w:marRight w:val="0"/>
      <w:marTop w:val="0"/>
      <w:marBottom w:val="0"/>
      <w:divBdr>
        <w:top w:val="none" w:sz="0" w:space="0" w:color="auto"/>
        <w:left w:val="none" w:sz="0" w:space="0" w:color="auto"/>
        <w:bottom w:val="none" w:sz="0" w:space="0" w:color="auto"/>
        <w:right w:val="none" w:sz="0" w:space="0" w:color="auto"/>
      </w:divBdr>
    </w:div>
    <w:div w:id="1289510866">
      <w:bodyDiv w:val="1"/>
      <w:marLeft w:val="0"/>
      <w:marRight w:val="0"/>
      <w:marTop w:val="0"/>
      <w:marBottom w:val="0"/>
      <w:divBdr>
        <w:top w:val="none" w:sz="0" w:space="0" w:color="auto"/>
        <w:left w:val="none" w:sz="0" w:space="0" w:color="auto"/>
        <w:bottom w:val="none" w:sz="0" w:space="0" w:color="auto"/>
        <w:right w:val="none" w:sz="0" w:space="0" w:color="auto"/>
      </w:divBdr>
    </w:div>
    <w:div w:id="1319456654">
      <w:bodyDiv w:val="1"/>
      <w:marLeft w:val="0"/>
      <w:marRight w:val="0"/>
      <w:marTop w:val="0"/>
      <w:marBottom w:val="0"/>
      <w:divBdr>
        <w:top w:val="none" w:sz="0" w:space="0" w:color="auto"/>
        <w:left w:val="none" w:sz="0" w:space="0" w:color="auto"/>
        <w:bottom w:val="none" w:sz="0" w:space="0" w:color="auto"/>
        <w:right w:val="none" w:sz="0" w:space="0" w:color="auto"/>
      </w:divBdr>
    </w:div>
    <w:div w:id="1394355935">
      <w:bodyDiv w:val="1"/>
      <w:marLeft w:val="0"/>
      <w:marRight w:val="0"/>
      <w:marTop w:val="0"/>
      <w:marBottom w:val="0"/>
      <w:divBdr>
        <w:top w:val="none" w:sz="0" w:space="0" w:color="auto"/>
        <w:left w:val="none" w:sz="0" w:space="0" w:color="auto"/>
        <w:bottom w:val="none" w:sz="0" w:space="0" w:color="auto"/>
        <w:right w:val="none" w:sz="0" w:space="0" w:color="auto"/>
      </w:divBdr>
    </w:div>
    <w:div w:id="1410618518">
      <w:bodyDiv w:val="1"/>
      <w:marLeft w:val="0"/>
      <w:marRight w:val="0"/>
      <w:marTop w:val="0"/>
      <w:marBottom w:val="0"/>
      <w:divBdr>
        <w:top w:val="none" w:sz="0" w:space="0" w:color="auto"/>
        <w:left w:val="none" w:sz="0" w:space="0" w:color="auto"/>
        <w:bottom w:val="none" w:sz="0" w:space="0" w:color="auto"/>
        <w:right w:val="none" w:sz="0" w:space="0" w:color="auto"/>
      </w:divBdr>
    </w:div>
    <w:div w:id="1411079447">
      <w:bodyDiv w:val="1"/>
      <w:marLeft w:val="0"/>
      <w:marRight w:val="0"/>
      <w:marTop w:val="0"/>
      <w:marBottom w:val="0"/>
      <w:divBdr>
        <w:top w:val="none" w:sz="0" w:space="0" w:color="auto"/>
        <w:left w:val="none" w:sz="0" w:space="0" w:color="auto"/>
        <w:bottom w:val="none" w:sz="0" w:space="0" w:color="auto"/>
        <w:right w:val="none" w:sz="0" w:space="0" w:color="auto"/>
      </w:divBdr>
    </w:div>
    <w:div w:id="1479571969">
      <w:bodyDiv w:val="1"/>
      <w:marLeft w:val="0"/>
      <w:marRight w:val="0"/>
      <w:marTop w:val="0"/>
      <w:marBottom w:val="0"/>
      <w:divBdr>
        <w:top w:val="none" w:sz="0" w:space="0" w:color="auto"/>
        <w:left w:val="none" w:sz="0" w:space="0" w:color="auto"/>
        <w:bottom w:val="none" w:sz="0" w:space="0" w:color="auto"/>
        <w:right w:val="none" w:sz="0" w:space="0" w:color="auto"/>
      </w:divBdr>
    </w:div>
    <w:div w:id="1491023153">
      <w:bodyDiv w:val="1"/>
      <w:marLeft w:val="0"/>
      <w:marRight w:val="0"/>
      <w:marTop w:val="0"/>
      <w:marBottom w:val="0"/>
      <w:divBdr>
        <w:top w:val="none" w:sz="0" w:space="0" w:color="auto"/>
        <w:left w:val="none" w:sz="0" w:space="0" w:color="auto"/>
        <w:bottom w:val="none" w:sz="0" w:space="0" w:color="auto"/>
        <w:right w:val="none" w:sz="0" w:space="0" w:color="auto"/>
      </w:divBdr>
    </w:div>
    <w:div w:id="1503663137">
      <w:bodyDiv w:val="1"/>
      <w:marLeft w:val="0"/>
      <w:marRight w:val="0"/>
      <w:marTop w:val="0"/>
      <w:marBottom w:val="0"/>
      <w:divBdr>
        <w:top w:val="none" w:sz="0" w:space="0" w:color="auto"/>
        <w:left w:val="none" w:sz="0" w:space="0" w:color="auto"/>
        <w:bottom w:val="none" w:sz="0" w:space="0" w:color="auto"/>
        <w:right w:val="none" w:sz="0" w:space="0" w:color="auto"/>
      </w:divBdr>
    </w:div>
    <w:div w:id="1515922894">
      <w:bodyDiv w:val="1"/>
      <w:marLeft w:val="0"/>
      <w:marRight w:val="0"/>
      <w:marTop w:val="0"/>
      <w:marBottom w:val="0"/>
      <w:divBdr>
        <w:top w:val="none" w:sz="0" w:space="0" w:color="auto"/>
        <w:left w:val="none" w:sz="0" w:space="0" w:color="auto"/>
        <w:bottom w:val="none" w:sz="0" w:space="0" w:color="auto"/>
        <w:right w:val="none" w:sz="0" w:space="0" w:color="auto"/>
      </w:divBdr>
    </w:div>
    <w:div w:id="1517815046">
      <w:bodyDiv w:val="1"/>
      <w:marLeft w:val="0"/>
      <w:marRight w:val="0"/>
      <w:marTop w:val="0"/>
      <w:marBottom w:val="0"/>
      <w:divBdr>
        <w:top w:val="none" w:sz="0" w:space="0" w:color="auto"/>
        <w:left w:val="none" w:sz="0" w:space="0" w:color="auto"/>
        <w:bottom w:val="none" w:sz="0" w:space="0" w:color="auto"/>
        <w:right w:val="none" w:sz="0" w:space="0" w:color="auto"/>
      </w:divBdr>
    </w:div>
    <w:div w:id="1532186691">
      <w:bodyDiv w:val="1"/>
      <w:marLeft w:val="0"/>
      <w:marRight w:val="0"/>
      <w:marTop w:val="0"/>
      <w:marBottom w:val="0"/>
      <w:divBdr>
        <w:top w:val="none" w:sz="0" w:space="0" w:color="auto"/>
        <w:left w:val="none" w:sz="0" w:space="0" w:color="auto"/>
        <w:bottom w:val="none" w:sz="0" w:space="0" w:color="auto"/>
        <w:right w:val="none" w:sz="0" w:space="0" w:color="auto"/>
      </w:divBdr>
    </w:div>
    <w:div w:id="1556432081">
      <w:bodyDiv w:val="1"/>
      <w:marLeft w:val="0"/>
      <w:marRight w:val="0"/>
      <w:marTop w:val="0"/>
      <w:marBottom w:val="0"/>
      <w:divBdr>
        <w:top w:val="none" w:sz="0" w:space="0" w:color="auto"/>
        <w:left w:val="none" w:sz="0" w:space="0" w:color="auto"/>
        <w:bottom w:val="none" w:sz="0" w:space="0" w:color="auto"/>
        <w:right w:val="none" w:sz="0" w:space="0" w:color="auto"/>
      </w:divBdr>
    </w:div>
    <w:div w:id="1575511583">
      <w:bodyDiv w:val="1"/>
      <w:marLeft w:val="0"/>
      <w:marRight w:val="0"/>
      <w:marTop w:val="0"/>
      <w:marBottom w:val="0"/>
      <w:divBdr>
        <w:top w:val="none" w:sz="0" w:space="0" w:color="auto"/>
        <w:left w:val="none" w:sz="0" w:space="0" w:color="auto"/>
        <w:bottom w:val="none" w:sz="0" w:space="0" w:color="auto"/>
        <w:right w:val="none" w:sz="0" w:space="0" w:color="auto"/>
      </w:divBdr>
    </w:div>
    <w:div w:id="1598101429">
      <w:bodyDiv w:val="1"/>
      <w:marLeft w:val="0"/>
      <w:marRight w:val="0"/>
      <w:marTop w:val="0"/>
      <w:marBottom w:val="0"/>
      <w:divBdr>
        <w:top w:val="none" w:sz="0" w:space="0" w:color="auto"/>
        <w:left w:val="none" w:sz="0" w:space="0" w:color="auto"/>
        <w:bottom w:val="none" w:sz="0" w:space="0" w:color="auto"/>
        <w:right w:val="none" w:sz="0" w:space="0" w:color="auto"/>
      </w:divBdr>
    </w:div>
    <w:div w:id="1600285495">
      <w:bodyDiv w:val="1"/>
      <w:marLeft w:val="0"/>
      <w:marRight w:val="0"/>
      <w:marTop w:val="0"/>
      <w:marBottom w:val="0"/>
      <w:divBdr>
        <w:top w:val="none" w:sz="0" w:space="0" w:color="auto"/>
        <w:left w:val="none" w:sz="0" w:space="0" w:color="auto"/>
        <w:bottom w:val="none" w:sz="0" w:space="0" w:color="auto"/>
        <w:right w:val="none" w:sz="0" w:space="0" w:color="auto"/>
      </w:divBdr>
    </w:div>
    <w:div w:id="1612543217">
      <w:bodyDiv w:val="1"/>
      <w:marLeft w:val="0"/>
      <w:marRight w:val="0"/>
      <w:marTop w:val="0"/>
      <w:marBottom w:val="0"/>
      <w:divBdr>
        <w:top w:val="none" w:sz="0" w:space="0" w:color="auto"/>
        <w:left w:val="none" w:sz="0" w:space="0" w:color="auto"/>
        <w:bottom w:val="none" w:sz="0" w:space="0" w:color="auto"/>
        <w:right w:val="none" w:sz="0" w:space="0" w:color="auto"/>
      </w:divBdr>
    </w:div>
    <w:div w:id="1616477487">
      <w:bodyDiv w:val="1"/>
      <w:marLeft w:val="0"/>
      <w:marRight w:val="0"/>
      <w:marTop w:val="0"/>
      <w:marBottom w:val="0"/>
      <w:divBdr>
        <w:top w:val="none" w:sz="0" w:space="0" w:color="auto"/>
        <w:left w:val="none" w:sz="0" w:space="0" w:color="auto"/>
        <w:bottom w:val="none" w:sz="0" w:space="0" w:color="auto"/>
        <w:right w:val="none" w:sz="0" w:space="0" w:color="auto"/>
      </w:divBdr>
    </w:div>
    <w:div w:id="1656913398">
      <w:bodyDiv w:val="1"/>
      <w:marLeft w:val="0"/>
      <w:marRight w:val="0"/>
      <w:marTop w:val="0"/>
      <w:marBottom w:val="0"/>
      <w:divBdr>
        <w:top w:val="none" w:sz="0" w:space="0" w:color="auto"/>
        <w:left w:val="none" w:sz="0" w:space="0" w:color="auto"/>
        <w:bottom w:val="none" w:sz="0" w:space="0" w:color="auto"/>
        <w:right w:val="none" w:sz="0" w:space="0" w:color="auto"/>
      </w:divBdr>
    </w:div>
    <w:div w:id="1696539404">
      <w:bodyDiv w:val="1"/>
      <w:marLeft w:val="0"/>
      <w:marRight w:val="0"/>
      <w:marTop w:val="0"/>
      <w:marBottom w:val="0"/>
      <w:divBdr>
        <w:top w:val="none" w:sz="0" w:space="0" w:color="auto"/>
        <w:left w:val="none" w:sz="0" w:space="0" w:color="auto"/>
        <w:bottom w:val="none" w:sz="0" w:space="0" w:color="auto"/>
        <w:right w:val="none" w:sz="0" w:space="0" w:color="auto"/>
      </w:divBdr>
    </w:div>
    <w:div w:id="1729650089">
      <w:bodyDiv w:val="1"/>
      <w:marLeft w:val="0"/>
      <w:marRight w:val="0"/>
      <w:marTop w:val="0"/>
      <w:marBottom w:val="0"/>
      <w:divBdr>
        <w:top w:val="none" w:sz="0" w:space="0" w:color="auto"/>
        <w:left w:val="none" w:sz="0" w:space="0" w:color="auto"/>
        <w:bottom w:val="none" w:sz="0" w:space="0" w:color="auto"/>
        <w:right w:val="none" w:sz="0" w:space="0" w:color="auto"/>
      </w:divBdr>
    </w:div>
    <w:div w:id="1737124998">
      <w:bodyDiv w:val="1"/>
      <w:marLeft w:val="0"/>
      <w:marRight w:val="0"/>
      <w:marTop w:val="0"/>
      <w:marBottom w:val="0"/>
      <w:divBdr>
        <w:top w:val="none" w:sz="0" w:space="0" w:color="auto"/>
        <w:left w:val="none" w:sz="0" w:space="0" w:color="auto"/>
        <w:bottom w:val="none" w:sz="0" w:space="0" w:color="auto"/>
        <w:right w:val="none" w:sz="0" w:space="0" w:color="auto"/>
      </w:divBdr>
    </w:div>
    <w:div w:id="1745762831">
      <w:bodyDiv w:val="1"/>
      <w:marLeft w:val="0"/>
      <w:marRight w:val="0"/>
      <w:marTop w:val="0"/>
      <w:marBottom w:val="0"/>
      <w:divBdr>
        <w:top w:val="none" w:sz="0" w:space="0" w:color="auto"/>
        <w:left w:val="none" w:sz="0" w:space="0" w:color="auto"/>
        <w:bottom w:val="none" w:sz="0" w:space="0" w:color="auto"/>
        <w:right w:val="none" w:sz="0" w:space="0" w:color="auto"/>
      </w:divBdr>
    </w:div>
    <w:div w:id="1777287608">
      <w:bodyDiv w:val="1"/>
      <w:marLeft w:val="0"/>
      <w:marRight w:val="0"/>
      <w:marTop w:val="0"/>
      <w:marBottom w:val="0"/>
      <w:divBdr>
        <w:top w:val="none" w:sz="0" w:space="0" w:color="auto"/>
        <w:left w:val="none" w:sz="0" w:space="0" w:color="auto"/>
        <w:bottom w:val="none" w:sz="0" w:space="0" w:color="auto"/>
        <w:right w:val="none" w:sz="0" w:space="0" w:color="auto"/>
      </w:divBdr>
    </w:div>
    <w:div w:id="1809081738">
      <w:bodyDiv w:val="1"/>
      <w:marLeft w:val="0"/>
      <w:marRight w:val="0"/>
      <w:marTop w:val="0"/>
      <w:marBottom w:val="0"/>
      <w:divBdr>
        <w:top w:val="none" w:sz="0" w:space="0" w:color="auto"/>
        <w:left w:val="none" w:sz="0" w:space="0" w:color="auto"/>
        <w:bottom w:val="none" w:sz="0" w:space="0" w:color="auto"/>
        <w:right w:val="none" w:sz="0" w:space="0" w:color="auto"/>
      </w:divBdr>
    </w:div>
    <w:div w:id="1833372920">
      <w:bodyDiv w:val="1"/>
      <w:marLeft w:val="0"/>
      <w:marRight w:val="0"/>
      <w:marTop w:val="0"/>
      <w:marBottom w:val="0"/>
      <w:divBdr>
        <w:top w:val="none" w:sz="0" w:space="0" w:color="auto"/>
        <w:left w:val="none" w:sz="0" w:space="0" w:color="auto"/>
        <w:bottom w:val="none" w:sz="0" w:space="0" w:color="auto"/>
        <w:right w:val="none" w:sz="0" w:space="0" w:color="auto"/>
      </w:divBdr>
    </w:div>
    <w:div w:id="1866822821">
      <w:bodyDiv w:val="1"/>
      <w:marLeft w:val="0"/>
      <w:marRight w:val="0"/>
      <w:marTop w:val="0"/>
      <w:marBottom w:val="0"/>
      <w:divBdr>
        <w:top w:val="none" w:sz="0" w:space="0" w:color="auto"/>
        <w:left w:val="none" w:sz="0" w:space="0" w:color="auto"/>
        <w:bottom w:val="none" w:sz="0" w:space="0" w:color="auto"/>
        <w:right w:val="none" w:sz="0" w:space="0" w:color="auto"/>
      </w:divBdr>
    </w:div>
    <w:div w:id="1896622769">
      <w:bodyDiv w:val="1"/>
      <w:marLeft w:val="0"/>
      <w:marRight w:val="0"/>
      <w:marTop w:val="0"/>
      <w:marBottom w:val="0"/>
      <w:divBdr>
        <w:top w:val="none" w:sz="0" w:space="0" w:color="auto"/>
        <w:left w:val="none" w:sz="0" w:space="0" w:color="auto"/>
        <w:bottom w:val="none" w:sz="0" w:space="0" w:color="auto"/>
        <w:right w:val="none" w:sz="0" w:space="0" w:color="auto"/>
      </w:divBdr>
    </w:div>
    <w:div w:id="1944336239">
      <w:bodyDiv w:val="1"/>
      <w:marLeft w:val="0"/>
      <w:marRight w:val="0"/>
      <w:marTop w:val="0"/>
      <w:marBottom w:val="0"/>
      <w:divBdr>
        <w:top w:val="none" w:sz="0" w:space="0" w:color="auto"/>
        <w:left w:val="none" w:sz="0" w:space="0" w:color="auto"/>
        <w:bottom w:val="none" w:sz="0" w:space="0" w:color="auto"/>
        <w:right w:val="none" w:sz="0" w:space="0" w:color="auto"/>
      </w:divBdr>
    </w:div>
    <w:div w:id="1972400971">
      <w:bodyDiv w:val="1"/>
      <w:marLeft w:val="0"/>
      <w:marRight w:val="0"/>
      <w:marTop w:val="0"/>
      <w:marBottom w:val="0"/>
      <w:divBdr>
        <w:top w:val="none" w:sz="0" w:space="0" w:color="auto"/>
        <w:left w:val="none" w:sz="0" w:space="0" w:color="auto"/>
        <w:bottom w:val="none" w:sz="0" w:space="0" w:color="auto"/>
        <w:right w:val="none" w:sz="0" w:space="0" w:color="auto"/>
      </w:divBdr>
    </w:div>
    <w:div w:id="1972903640">
      <w:bodyDiv w:val="1"/>
      <w:marLeft w:val="0"/>
      <w:marRight w:val="0"/>
      <w:marTop w:val="0"/>
      <w:marBottom w:val="0"/>
      <w:divBdr>
        <w:top w:val="none" w:sz="0" w:space="0" w:color="auto"/>
        <w:left w:val="none" w:sz="0" w:space="0" w:color="auto"/>
        <w:bottom w:val="none" w:sz="0" w:space="0" w:color="auto"/>
        <w:right w:val="none" w:sz="0" w:space="0" w:color="auto"/>
      </w:divBdr>
    </w:div>
    <w:div w:id="2037461742">
      <w:bodyDiv w:val="1"/>
      <w:marLeft w:val="0"/>
      <w:marRight w:val="0"/>
      <w:marTop w:val="0"/>
      <w:marBottom w:val="0"/>
      <w:divBdr>
        <w:top w:val="none" w:sz="0" w:space="0" w:color="auto"/>
        <w:left w:val="none" w:sz="0" w:space="0" w:color="auto"/>
        <w:bottom w:val="none" w:sz="0" w:space="0" w:color="auto"/>
        <w:right w:val="none" w:sz="0" w:space="0" w:color="auto"/>
      </w:divBdr>
    </w:div>
    <w:div w:id="20589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es.wikipedia.org/wiki/Computador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s.wikipedia.org/wiki/Unidad_central_de_procesamiento"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CJS</b:Tag>
    <b:SourceType>Book</b:SourceType>
    <b:Guid>{2D4CB6CB-A4A4-485A-A23B-E94F00FE0730}</b:Guid>
    <b:Author>
      <b:Author>
        <b:NameList>
          <b:Person>
            <b:Last>C</b:Last>
            <b:First>J,</b:First>
            <b:Middle>Savant</b:Middle>
          </b:Person>
          <b:Person>
            <b:Last>Roder</b:Last>
            <b:First>S,</b:First>
            <b:Middle>Martin</b:Middle>
          </b:Person>
          <b:Person>
            <b:Last>L</b:Last>
            <b:First>Carpenter,</b:First>
            <b:Middle>Gordon</b:Middle>
          </b:Person>
        </b:NameList>
      </b:Author>
    </b:Author>
    <b:Title>Diseño Electrónico</b:Title>
    <b:Publisher>Prentice - Hall</b:Publisher>
    <b:RefOrder>1</b:RefOrder>
  </b:Source>
  <b:Source>
    <b:Tag>LBo09</b:Tag>
    <b:SourceType>Book</b:SourceType>
    <b:Guid>{7E7CE23B-CC81-4B29-BE2B-9910593647D7}</b:Guid>
    <b:Author>
      <b:Author>
        <b:NameList>
          <b:Person>
            <b:Last>L. Boylestad</b:Last>
            <b:First>Robert</b:First>
          </b:Person>
          <b:Person>
            <b:Last>Nashelsky</b:Last>
            <b:First>Louis</b:First>
          </b:Person>
        </b:NameList>
      </b:Author>
    </b:Author>
    <b:Title>Electrónica: teoría de circuitos y dispositivos electrónicos</b:Title>
    <b:Year>2009</b:Year>
    <b:City>Mexico</b:City>
    <b:Publisher>Pretince Hall</b:Publisher>
    <b:RefOrder>2</b:RefOrder>
  </b:Source>
  <b:Source>
    <b:Tag>RMa</b:Tag>
    <b:SourceType>Book</b:SourceType>
    <b:Guid>{9CAC3974-D7BE-4092-B49A-D93FA9B41AB3}</b:Guid>
    <b:Author>
      <b:Author>
        <b:NameList>
          <b:Person>
            <b:Last>R. Malik</b:Last>
            <b:First>Norbert</b:First>
          </b:Person>
        </b:NameList>
      </b:Author>
    </b:Author>
    <b:Title>Circuitos Electrónicos</b:Title>
    <b:Publisher>Prentice Hall</b:Publisher>
    <b:RefOrder>3</b:RefOrder>
  </b:Source>
  <b:Source>
    <b:Tag>SSe02</b:Tag>
    <b:SourceType>Book</b:SourceType>
    <b:Guid>{CF6ABF5A-2A38-44C5-9491-62573C43918A}</b:Guid>
    <b:Author>
      <b:Author>
        <b:NameList>
          <b:Person>
            <b:Last>S. Sedra</b:Last>
            <b:First>Adel</b:First>
          </b:Person>
          <b:Person>
            <b:Last>C. Smith</b:Last>
            <b:First>Kenneth</b:First>
          </b:Person>
        </b:NameList>
      </b:Author>
    </b:Author>
    <b:Title>Circuitos Microelectrónicos</b:Title>
    <b:Year>2002</b:Year>
    <b:Publisher>Oxford University Press</b:Publisher>
    <b:RefOrder>4</b:RefOrder>
  </b:Source>
  <b:Source>
    <b:Tag>JIH</b:Tag>
    <b:SourceType>Book</b:SourceType>
    <b:Guid>{5A83BEBB-3EBF-4839-987D-46AE22A4A981}</b:Guid>
    <b:Author>
      <b:Author>
        <b:NameList>
          <b:Person>
            <b:Last>Huir</b:Last>
            <b:First>J.</b:First>
            <b:Middle>I.</b:Middle>
          </b:Person>
        </b:NameList>
      </b:Author>
    </b:Author>
    <b:Title>Amplificadores de Potencia, conceptos Basicos </b:Title>
    <b:RefOrder>5</b:RefOrder>
  </b:Source>
  <b:Source>
    <b:Tag>Ecu11</b:Tag>
    <b:SourceType>DocumentFromInternetSite</b:SourceType>
    <b:Guid>{E5F87764-8A08-426A-95F2-A04A9641B1C1}</b:Guid>
    <b:Author>
      <b:Author>
        <b:NameList>
          <b:Person>
            <b:Last>EcuRed</b:Last>
          </b:Person>
        </b:NameList>
      </b:Author>
    </b:Author>
    <b:Title>EcuRed</b:Title>
    <b:Year>2011</b:Year>
    <b:Month>Noviembre</b:Month>
    <b:Day>4</b:Day>
    <b:YearAccessed>2014</b:YearAccessed>
    <b:MonthAccessed>Septempbre</b:MonthAccessed>
    <b:DayAccessed>2</b:DayAccessed>
    <b:URL>http://www.ecured.cu/index.php/Amplificador_clase_A</b:URL>
    <b:RefOrder>6</b:RefOrder>
  </b:Source>
  <b:Source>
    <b:Tag>Edu09</b:Tag>
    <b:SourceType>DocumentFromInternetSite</b:SourceType>
    <b:Guid>{494A2A02-6B1E-47A4-ACE4-54FE01C084EC}</b:Guid>
    <b:Author>
      <b:Author>
        <b:NameList>
          <b:Person>
            <b:Last>Eduardo</b:Last>
          </b:Person>
        </b:NameList>
      </b:Author>
    </b:Author>
    <b:Title>Scribd</b:Title>
    <b:Year>2009</b:Year>
    <b:Month>Octubre</b:Month>
    <b:Day>26</b:Day>
    <b:YearAccessed>2014</b:YearAccessed>
    <b:MonthAccessed>Septiembre</b:MonthAccessed>
    <b:DayAccessed>2</b:DayAccessed>
    <b:URL>http://es.scribd.com/doc/21651955/DISENO-Y-CONSTRUCCION-DE-UN-AMPLIFICADOR-DE-POTENCIA</b:URL>
    <b:RefOrder>7</b:RefOrder>
  </b:Source>
</b:Sources>
</file>

<file path=customXml/itemProps1.xml><?xml version="1.0" encoding="utf-8"?>
<ds:datastoreItem xmlns:ds="http://schemas.openxmlformats.org/officeDocument/2006/customXml" ds:itemID="{F9C127F8-0245-4CF3-819D-AA36BB62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Pages>
  <Words>1449</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Usuario</cp:lastModifiedBy>
  <cp:revision>39</cp:revision>
  <cp:lastPrinted>2003-06-06T16:50:00Z</cp:lastPrinted>
  <dcterms:created xsi:type="dcterms:W3CDTF">2016-02-23T02:54:00Z</dcterms:created>
  <dcterms:modified xsi:type="dcterms:W3CDTF">2016-03-29T00:44:00Z</dcterms:modified>
</cp:coreProperties>
</file>