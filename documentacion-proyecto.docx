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5E" w:rsidRDefault="00E3472E" w:rsidP="00DF595E">
      <w:pPr>
        <w:jc w:val="center"/>
        <w:rPr>
          <w:rFonts w:ascii="Times New Roman" w:hAnsi="Times New Roman" w:cs="Times New Roman"/>
          <w:b/>
          <w:sz w:val="24"/>
          <w:szCs w:val="24"/>
        </w:rPr>
      </w:pPr>
      <w:r w:rsidRPr="007E6880">
        <w:rPr>
          <w:rFonts w:ascii="Times New Roman" w:hAnsi="Times New Roman" w:cs="Times New Roman"/>
          <w:b/>
          <w:sz w:val="24"/>
          <w:szCs w:val="24"/>
        </w:rPr>
        <w:t>DOCUMENTACIÓN</w:t>
      </w:r>
    </w:p>
    <w:p w:rsidR="007E6880" w:rsidRPr="0095002B" w:rsidRDefault="00D91D74" w:rsidP="00D91D74">
      <w:pPr>
        <w:pStyle w:val="Prrafodelista"/>
        <w:rPr>
          <w:rFonts w:ascii="Times New Roman" w:hAnsi="Times New Roman" w:cs="Times New Roman"/>
          <w:b/>
          <w:sz w:val="24"/>
          <w:szCs w:val="24"/>
        </w:rPr>
      </w:pPr>
      <w:r>
        <w:rPr>
          <w:rFonts w:ascii="Times New Roman" w:hAnsi="Times New Roman" w:cs="Times New Roman"/>
          <w:b/>
          <w:noProof/>
          <w:sz w:val="24"/>
          <w:szCs w:val="24"/>
          <w:lang w:eastAsia="es-ES"/>
        </w:rPr>
        <w:t>*Mó</w:t>
      </w:r>
      <w:r w:rsidR="007E6880" w:rsidRPr="0095002B">
        <w:rPr>
          <w:rFonts w:ascii="Times New Roman" w:hAnsi="Times New Roman" w:cs="Times New Roman"/>
          <w:b/>
          <w:noProof/>
          <w:sz w:val="24"/>
          <w:szCs w:val="24"/>
          <w:lang w:eastAsia="es-ES"/>
        </w:rPr>
        <w:t>dulo 1</w:t>
      </w:r>
    </w:p>
    <w:p w:rsidR="007E6880" w:rsidRPr="007E6880" w:rsidRDefault="0007654A" w:rsidP="00672436">
      <w:pPr>
        <w:keepNext/>
        <w:tabs>
          <w:tab w:val="left" w:pos="6521"/>
        </w:tabs>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4147185" cy="2171700"/>
            <wp:effectExtent l="19050" t="0" r="5715"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19400" t="19277" r="3812" b="12048"/>
                    <a:stretch>
                      <a:fillRect/>
                    </a:stretch>
                  </pic:blipFill>
                  <pic:spPr bwMode="auto">
                    <a:xfrm>
                      <a:off x="0" y="0"/>
                      <a:ext cx="4147185" cy="2171700"/>
                    </a:xfrm>
                    <a:prstGeom prst="rect">
                      <a:avLst/>
                    </a:prstGeom>
                    <a:noFill/>
                    <a:ln w="9525">
                      <a:noFill/>
                      <a:miter lim="800000"/>
                      <a:headEnd/>
                      <a:tailEnd/>
                    </a:ln>
                  </pic:spPr>
                </pic:pic>
              </a:graphicData>
            </a:graphic>
          </wp:inline>
        </w:drawing>
      </w:r>
    </w:p>
    <w:p w:rsidR="0007654A" w:rsidRDefault="0007654A" w:rsidP="0007654A">
      <w:pPr>
        <w:pStyle w:val="Descripcin"/>
        <w:jc w:val="center"/>
        <w:rPr>
          <w:rFonts w:ascii="Times New Roman" w:hAnsi="Times New Roman" w:cs="Times New Roman"/>
          <w:color w:val="auto"/>
          <w:sz w:val="24"/>
          <w:szCs w:val="24"/>
        </w:rPr>
      </w:pPr>
      <w:r>
        <w:rPr>
          <w:rFonts w:ascii="Times New Roman" w:hAnsi="Times New Roman" w:cs="Times New Roman"/>
          <w:color w:val="auto"/>
          <w:sz w:val="24"/>
          <w:szCs w:val="24"/>
        </w:rPr>
        <w:t>Figura 1</w:t>
      </w:r>
      <w:r w:rsidRPr="00942C1A">
        <w:rPr>
          <w:rFonts w:ascii="Times New Roman" w:hAnsi="Times New Roman" w:cs="Times New Roman"/>
          <w:color w:val="auto"/>
          <w:sz w:val="24"/>
          <w:szCs w:val="24"/>
        </w:rPr>
        <w:t>. Pin entrada,con Pull-up activa</w:t>
      </w:r>
    </w:p>
    <w:p w:rsidR="0007654A" w:rsidRDefault="0007654A" w:rsidP="0007654A">
      <w:pPr>
        <w:rPr>
          <w:rFonts w:ascii="Times New Roman" w:hAnsi="Times New Roman" w:cs="Times New Roman"/>
          <w:sz w:val="24"/>
          <w:szCs w:val="24"/>
        </w:rPr>
      </w:pPr>
      <w:r>
        <w:rPr>
          <w:rFonts w:ascii="Times New Roman" w:hAnsi="Times New Roman" w:cs="Times New Roman"/>
          <w:sz w:val="24"/>
          <w:szCs w:val="24"/>
        </w:rPr>
        <w:t>La figura 1 se puede observar el pin funcionando como entrada, donde el flip flop prioritario rec</w:t>
      </w:r>
      <w:r w:rsidR="00D91D74">
        <w:rPr>
          <w:rFonts w:ascii="Times New Roman" w:hAnsi="Times New Roman" w:cs="Times New Roman"/>
          <w:sz w:val="24"/>
          <w:szCs w:val="24"/>
        </w:rPr>
        <w:t>ibe un 0, el cual coloca el three</w:t>
      </w:r>
      <w:r>
        <w:rPr>
          <w:rFonts w:ascii="Times New Roman" w:hAnsi="Times New Roman" w:cs="Times New Roman"/>
          <w:sz w:val="24"/>
          <w:szCs w:val="24"/>
        </w:rPr>
        <w:t>state el alta impedancia y no permite la salida de datos, el flip flop con señal de reloj WPX como se sabe controla la resistencia de Pull-up, en este caso esta activa, es decir esta se activa cuando el recibe un 1, en caso contrario estará desactivada.</w:t>
      </w:r>
    </w:p>
    <w:p w:rsidR="0007654A" w:rsidRDefault="0007654A" w:rsidP="0007654A">
      <w:pPr>
        <w:rPr>
          <w:rFonts w:ascii="Times New Roman" w:hAnsi="Times New Roman" w:cs="Times New Roman"/>
          <w:sz w:val="24"/>
          <w:szCs w:val="24"/>
        </w:rPr>
      </w:pPr>
      <w:r>
        <w:rPr>
          <w:rFonts w:ascii="Times New Roman" w:hAnsi="Times New Roman" w:cs="Times New Roman"/>
          <w:sz w:val="24"/>
          <w:szCs w:val="24"/>
        </w:rPr>
        <w:t>El PxN es una entrada bidireccional (entrada ó salida), a la cual en este caso se le mandan los datos los cuales son sincronizados por el latch y recibidos por el threstate, como se puede observar en la figura anterior el dato de entrada es un 0 y  este se almacena hasta que entre un nuevo dato.</w:t>
      </w:r>
    </w:p>
    <w:p w:rsidR="0007654A" w:rsidRPr="0007654A" w:rsidRDefault="0007654A" w:rsidP="0007654A"/>
    <w:p w:rsidR="0007654A" w:rsidRDefault="0007654A" w:rsidP="0007654A">
      <w:pPr>
        <w:jc w:val="center"/>
        <w:rPr>
          <w:rFonts w:ascii="Times New Roman" w:hAnsi="Times New Roman" w:cs="Times New Roman"/>
          <w:sz w:val="24"/>
          <w:szCs w:val="24"/>
        </w:rPr>
      </w:pPr>
      <w:r>
        <w:rPr>
          <w:rFonts w:ascii="Times New Roman" w:hAnsi="Times New Roman" w:cs="Times New Roman"/>
          <w:sz w:val="24"/>
          <w:szCs w:val="24"/>
        </w:rPr>
        <w:t>Configuración de salida</w:t>
      </w:r>
    </w:p>
    <w:p w:rsidR="0007654A" w:rsidRPr="003E4E01" w:rsidRDefault="0007654A" w:rsidP="0007654A">
      <w:pPr>
        <w:keepNext/>
        <w:jc w:val="center"/>
        <w:rPr>
          <w:rFonts w:ascii="Times New Roman" w:hAnsi="Times New Roman" w:cs="Times New Roman"/>
          <w:sz w:val="24"/>
          <w:szCs w:val="24"/>
        </w:rPr>
      </w:pPr>
      <w:r w:rsidRPr="003E4E01">
        <w:rPr>
          <w:rFonts w:ascii="Times New Roman" w:hAnsi="Times New Roman" w:cs="Times New Roman"/>
          <w:noProof/>
          <w:sz w:val="24"/>
          <w:szCs w:val="24"/>
          <w:lang w:eastAsia="es-ES"/>
        </w:rPr>
        <w:drawing>
          <wp:inline distT="0" distB="0" distL="0" distR="0">
            <wp:extent cx="4200525" cy="2211647"/>
            <wp:effectExtent l="19050" t="0" r="9525"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18179" t="17771" r="3988" b="12291"/>
                    <a:stretch>
                      <a:fillRect/>
                    </a:stretch>
                  </pic:blipFill>
                  <pic:spPr bwMode="auto">
                    <a:xfrm>
                      <a:off x="0" y="0"/>
                      <a:ext cx="4200525" cy="2211647"/>
                    </a:xfrm>
                    <a:prstGeom prst="rect">
                      <a:avLst/>
                    </a:prstGeom>
                    <a:noFill/>
                    <a:ln w="9525">
                      <a:noFill/>
                      <a:miter lim="800000"/>
                      <a:headEnd/>
                      <a:tailEnd/>
                    </a:ln>
                  </pic:spPr>
                </pic:pic>
              </a:graphicData>
            </a:graphic>
          </wp:inline>
        </w:drawing>
      </w:r>
    </w:p>
    <w:p w:rsidR="0007654A" w:rsidRDefault="0007654A" w:rsidP="0007654A">
      <w:pPr>
        <w:pStyle w:val="Descripcin"/>
        <w:jc w:val="center"/>
        <w:rPr>
          <w:rFonts w:ascii="Times New Roman" w:hAnsi="Times New Roman" w:cs="Times New Roman"/>
          <w:color w:val="auto"/>
          <w:sz w:val="24"/>
          <w:szCs w:val="24"/>
        </w:rPr>
      </w:pPr>
      <w:r>
        <w:rPr>
          <w:rFonts w:ascii="Times New Roman" w:hAnsi="Times New Roman" w:cs="Times New Roman"/>
          <w:color w:val="auto"/>
          <w:sz w:val="24"/>
          <w:szCs w:val="24"/>
        </w:rPr>
        <w:t>Figura 2</w:t>
      </w:r>
      <w:r w:rsidRPr="003E4E0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3E4E01">
        <w:rPr>
          <w:rFonts w:ascii="Times New Roman" w:hAnsi="Times New Roman" w:cs="Times New Roman"/>
          <w:color w:val="auto"/>
          <w:sz w:val="24"/>
          <w:szCs w:val="24"/>
        </w:rPr>
        <w:t>Pin salida</w:t>
      </w:r>
    </w:p>
    <w:p w:rsidR="0007654A" w:rsidRDefault="0007654A" w:rsidP="0007654A">
      <w:pPr>
        <w:rPr>
          <w:rFonts w:ascii="Times New Roman" w:hAnsi="Times New Roman" w:cs="Times New Roman"/>
          <w:sz w:val="24"/>
          <w:szCs w:val="24"/>
        </w:rPr>
      </w:pPr>
      <w:r>
        <w:rPr>
          <w:rFonts w:ascii="Times New Roman" w:hAnsi="Times New Roman" w:cs="Times New Roman"/>
          <w:sz w:val="24"/>
          <w:szCs w:val="24"/>
        </w:rPr>
        <w:lastRenderedPageBreak/>
        <w:t>El pin es configurado como salida cuando el flip flop prioritario recibe un 1, este activa el threstate y los datos que reciba el otro flip flop serán lo que se vean en la salida del pin. En este caso como se observa en la figura 3, cuando las señales de reloj se activen el dato pasará y se verá en la salida 1.</w:t>
      </w:r>
    </w:p>
    <w:p w:rsidR="0007654A" w:rsidRPr="00460A66" w:rsidRDefault="0007654A" w:rsidP="0007654A">
      <w:pPr>
        <w:rPr>
          <w:rFonts w:ascii="Times New Roman" w:hAnsi="Times New Roman" w:cs="Times New Roman"/>
          <w:sz w:val="24"/>
          <w:szCs w:val="24"/>
        </w:rPr>
      </w:pPr>
      <w:r w:rsidRPr="00460A66">
        <w:rPr>
          <w:rFonts w:ascii="Times New Roman" w:hAnsi="Times New Roman" w:cs="Times New Roman"/>
          <w:i/>
          <w:sz w:val="24"/>
          <w:szCs w:val="24"/>
        </w:rPr>
        <w:t>Conclusiones</w:t>
      </w:r>
      <w:r>
        <w:rPr>
          <w:rFonts w:ascii="Times New Roman" w:hAnsi="Times New Roman" w:cs="Times New Roman"/>
          <w:i/>
          <w:sz w:val="24"/>
          <w:szCs w:val="24"/>
        </w:rPr>
        <w:t xml:space="preserve">: </w:t>
      </w:r>
      <w:r w:rsidRPr="00460A66">
        <w:rPr>
          <w:rFonts w:ascii="Times New Roman" w:hAnsi="Times New Roman" w:cs="Times New Roman"/>
          <w:sz w:val="24"/>
          <w:szCs w:val="24"/>
        </w:rPr>
        <w:t>El flip flop prioritario al recibir un cero el pin será de entrada y a</w:t>
      </w:r>
      <w:r>
        <w:rPr>
          <w:rFonts w:ascii="Times New Roman" w:hAnsi="Times New Roman" w:cs="Times New Roman"/>
          <w:sz w:val="24"/>
          <w:szCs w:val="24"/>
        </w:rPr>
        <w:t>l recibir un 1 será</w:t>
      </w:r>
      <w:r w:rsidRPr="00460A66">
        <w:rPr>
          <w:rFonts w:ascii="Times New Roman" w:hAnsi="Times New Roman" w:cs="Times New Roman"/>
          <w:sz w:val="24"/>
          <w:szCs w:val="24"/>
        </w:rPr>
        <w:t xml:space="preserve"> de salida.</w:t>
      </w:r>
    </w:p>
    <w:p w:rsidR="0007654A" w:rsidRPr="0007654A" w:rsidRDefault="0007654A" w:rsidP="0007654A">
      <w:pPr>
        <w:rPr>
          <w:rFonts w:ascii="Times New Roman" w:hAnsi="Times New Roman" w:cs="Times New Roman"/>
          <w:sz w:val="24"/>
          <w:szCs w:val="24"/>
        </w:rPr>
      </w:pPr>
      <w:r w:rsidRPr="00460A66">
        <w:rPr>
          <w:rFonts w:ascii="Times New Roman" w:hAnsi="Times New Roman" w:cs="Times New Roman"/>
          <w:sz w:val="24"/>
          <w:szCs w:val="24"/>
        </w:rPr>
        <w:t>Cuando su configuración sea de entrada el otro flip flop controla la activación de la resistencia de Pull-up, en caso contrario controla el valor de la salida</w:t>
      </w:r>
    </w:p>
    <w:p w:rsidR="00DC468D" w:rsidRPr="0095002B" w:rsidRDefault="00D91D74" w:rsidP="00D91D74">
      <w:pPr>
        <w:pStyle w:val="Prrafodelista"/>
        <w:spacing w:after="160" w:line="259" w:lineRule="auto"/>
        <w:ind w:left="644"/>
        <w:rPr>
          <w:rFonts w:ascii="Times New Roman" w:hAnsi="Times New Roman" w:cs="Times New Roman"/>
          <w:b/>
          <w:sz w:val="24"/>
          <w:szCs w:val="24"/>
        </w:rPr>
      </w:pPr>
      <w:r>
        <w:rPr>
          <w:rFonts w:ascii="Times New Roman" w:hAnsi="Times New Roman" w:cs="Times New Roman"/>
          <w:b/>
          <w:sz w:val="24"/>
          <w:szCs w:val="24"/>
        </w:rPr>
        <w:t>*Mó</w:t>
      </w:r>
      <w:r w:rsidR="0007654A">
        <w:rPr>
          <w:rFonts w:ascii="Times New Roman" w:hAnsi="Times New Roman" w:cs="Times New Roman"/>
          <w:b/>
          <w:sz w:val="24"/>
          <w:szCs w:val="24"/>
        </w:rPr>
        <w:t>dulo 2</w:t>
      </w:r>
    </w:p>
    <w:p w:rsidR="0095002B" w:rsidRDefault="00DC468D" w:rsidP="0095002B">
      <w:pPr>
        <w:keepNext/>
        <w:jc w:val="center"/>
      </w:pPr>
      <w:r w:rsidRPr="00DC468D">
        <w:rPr>
          <w:rFonts w:ascii="Times New Roman" w:hAnsi="Times New Roman" w:cs="Times New Roman"/>
          <w:noProof/>
          <w:sz w:val="24"/>
          <w:szCs w:val="24"/>
          <w:lang w:eastAsia="es-ES"/>
        </w:rPr>
        <w:drawing>
          <wp:inline distT="0" distB="0" distL="0" distR="0">
            <wp:extent cx="5400040" cy="4041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es micr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rsidR="00DC468D" w:rsidRPr="0095002B" w:rsidRDefault="0007654A" w:rsidP="0095002B">
      <w:pPr>
        <w:pStyle w:val="Descripcin"/>
        <w:jc w:val="center"/>
        <w:rPr>
          <w:rFonts w:ascii="Times New Roman" w:hAnsi="Times New Roman" w:cs="Times New Roman"/>
          <w:color w:val="auto"/>
          <w:sz w:val="24"/>
          <w:szCs w:val="24"/>
        </w:rPr>
      </w:pPr>
      <w:r>
        <w:rPr>
          <w:rFonts w:ascii="Times New Roman" w:hAnsi="Times New Roman" w:cs="Times New Roman"/>
          <w:color w:val="auto"/>
          <w:sz w:val="24"/>
          <w:szCs w:val="24"/>
        </w:rPr>
        <w:t>Figura 3</w:t>
      </w:r>
      <w:r w:rsidR="0095002B" w:rsidRPr="0095002B">
        <w:rPr>
          <w:rFonts w:ascii="Times New Roman" w:hAnsi="Times New Roman" w:cs="Times New Roman"/>
          <w:color w:val="auto"/>
          <w:sz w:val="24"/>
          <w:szCs w:val="24"/>
        </w:rPr>
        <w:t>. Modelo con pines In/Bir</w:t>
      </w:r>
    </w:p>
    <w:p w:rsidR="00DC468D" w:rsidRPr="00DC468D" w:rsidRDefault="00DC468D" w:rsidP="00DC468D">
      <w:pPr>
        <w:rPr>
          <w:rFonts w:ascii="Times New Roman" w:hAnsi="Times New Roman" w:cs="Times New Roman"/>
          <w:sz w:val="24"/>
          <w:szCs w:val="24"/>
        </w:rPr>
      </w:pPr>
      <w:r w:rsidRPr="00DC468D">
        <w:rPr>
          <w:rFonts w:ascii="Times New Roman" w:hAnsi="Times New Roman" w:cs="Times New Roman"/>
          <w:sz w:val="24"/>
          <w:szCs w:val="24"/>
        </w:rPr>
        <w:t xml:space="preserve">En la realización del </w:t>
      </w:r>
      <w:r w:rsidR="00D91D74">
        <w:rPr>
          <w:rFonts w:ascii="Times New Roman" w:hAnsi="Times New Roman" w:cs="Times New Roman"/>
          <w:sz w:val="24"/>
          <w:szCs w:val="24"/>
        </w:rPr>
        <w:t>fichero número dos</w:t>
      </w:r>
      <w:r w:rsidRPr="00DC468D">
        <w:rPr>
          <w:rFonts w:ascii="Times New Roman" w:hAnsi="Times New Roman" w:cs="Times New Roman"/>
          <w:sz w:val="24"/>
          <w:szCs w:val="24"/>
        </w:rPr>
        <w:t xml:space="preserve"> se procedió primero ubicándonos en el modelado del pin después de realizar la prueba concerniente para verificar su funcionamiento y comprobar que dicho conocimiento sea adecuado a lo esperado teóricamente, después de habernos ubicado en este modelo se comenzó a reemplazar los estados lógicos de la prueba del pin por pines de entrada (in) y pines bidireccionales (bir) según correspondía en la prueba. Después de este reemplazo se bautizaron cada uno de los pines para que coincida con la señal que le llegara a cada uno de ellos en la prueba final.</w:t>
      </w:r>
    </w:p>
    <w:p w:rsidR="00D91D74" w:rsidRDefault="00D91D74" w:rsidP="00D91D74">
      <w:pPr>
        <w:pStyle w:val="Prrafodelista"/>
        <w:rPr>
          <w:rFonts w:ascii="Times New Roman" w:hAnsi="Times New Roman" w:cs="Times New Roman"/>
          <w:b/>
          <w:sz w:val="24"/>
          <w:szCs w:val="24"/>
        </w:rPr>
      </w:pPr>
    </w:p>
    <w:p w:rsidR="0007654A" w:rsidRDefault="00D91D74" w:rsidP="00D91D74">
      <w:pPr>
        <w:pStyle w:val="Prrafodelista"/>
        <w:ind w:left="644"/>
        <w:rPr>
          <w:rFonts w:ascii="Times New Roman" w:hAnsi="Times New Roman" w:cs="Times New Roman"/>
          <w:b/>
          <w:sz w:val="24"/>
          <w:szCs w:val="24"/>
        </w:rPr>
      </w:pPr>
      <w:r>
        <w:rPr>
          <w:rFonts w:ascii="Times New Roman" w:hAnsi="Times New Roman" w:cs="Times New Roman"/>
          <w:b/>
          <w:sz w:val="24"/>
          <w:szCs w:val="24"/>
        </w:rPr>
        <w:lastRenderedPageBreak/>
        <w:t>*</w:t>
      </w:r>
      <w:r w:rsidRPr="0007654A">
        <w:rPr>
          <w:rFonts w:ascii="Times New Roman" w:hAnsi="Times New Roman" w:cs="Times New Roman"/>
          <w:b/>
          <w:sz w:val="24"/>
          <w:szCs w:val="24"/>
        </w:rPr>
        <w:t>Módulo</w:t>
      </w:r>
      <w:r w:rsidR="0007654A" w:rsidRPr="0007654A">
        <w:rPr>
          <w:rFonts w:ascii="Times New Roman" w:hAnsi="Times New Roman" w:cs="Times New Roman"/>
          <w:b/>
          <w:sz w:val="24"/>
          <w:szCs w:val="24"/>
        </w:rPr>
        <w:t xml:space="preserve"> 3</w:t>
      </w:r>
    </w:p>
    <w:p w:rsidR="0007654A" w:rsidRDefault="0007654A" w:rsidP="0007654A">
      <w:pPr>
        <w:keepNext/>
        <w:ind w:left="360"/>
        <w:jc w:val="center"/>
      </w:pPr>
      <w:r w:rsidRPr="00DC468D">
        <w:rPr>
          <w:noProof/>
          <w:lang w:eastAsia="es-ES"/>
        </w:rPr>
        <w:drawing>
          <wp:inline distT="0" distB="0" distL="0" distR="0">
            <wp:extent cx="2819400" cy="2960099"/>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grado micr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1676" cy="2962488"/>
                    </a:xfrm>
                    <a:prstGeom prst="rect">
                      <a:avLst/>
                    </a:prstGeom>
                  </pic:spPr>
                </pic:pic>
              </a:graphicData>
            </a:graphic>
          </wp:inline>
        </w:drawing>
      </w:r>
    </w:p>
    <w:p w:rsidR="0007654A" w:rsidRDefault="0007654A" w:rsidP="0007654A">
      <w:pPr>
        <w:pStyle w:val="Descripcin"/>
        <w:numPr>
          <w:ilvl w:val="0"/>
          <w:numId w:val="3"/>
        </w:numPr>
        <w:jc w:val="center"/>
        <w:rPr>
          <w:rFonts w:ascii="Times New Roman" w:hAnsi="Times New Roman" w:cs="Times New Roman"/>
          <w:color w:val="auto"/>
          <w:sz w:val="24"/>
          <w:szCs w:val="24"/>
        </w:rPr>
      </w:pPr>
      <w:r>
        <w:rPr>
          <w:rFonts w:ascii="Times New Roman" w:hAnsi="Times New Roman" w:cs="Times New Roman"/>
          <w:color w:val="auto"/>
          <w:sz w:val="24"/>
          <w:szCs w:val="24"/>
        </w:rPr>
        <w:t>Figura 4</w:t>
      </w:r>
      <w:r w:rsidRPr="0095002B">
        <w:rPr>
          <w:rFonts w:ascii="Times New Roman" w:hAnsi="Times New Roman" w:cs="Times New Roman"/>
          <w:color w:val="auto"/>
          <w:sz w:val="24"/>
          <w:szCs w:val="24"/>
        </w:rPr>
        <w:t>. Integrado de un pin</w:t>
      </w:r>
    </w:p>
    <w:p w:rsidR="00D91D74" w:rsidRPr="00D91D74" w:rsidRDefault="00D91D74" w:rsidP="00D91D74">
      <w:pPr>
        <w:pStyle w:val="Prrafodelista"/>
        <w:numPr>
          <w:ilvl w:val="0"/>
          <w:numId w:val="3"/>
        </w:numPr>
        <w:rPr>
          <w:rFonts w:ascii="Times New Roman" w:hAnsi="Times New Roman" w:cs="Times New Roman"/>
          <w:sz w:val="24"/>
          <w:szCs w:val="24"/>
        </w:rPr>
      </w:pPr>
      <w:r w:rsidRPr="00D91D74">
        <w:rPr>
          <w:rFonts w:ascii="Times New Roman" w:hAnsi="Times New Roman" w:cs="Times New Roman"/>
          <w:sz w:val="24"/>
          <w:szCs w:val="24"/>
        </w:rPr>
        <w:t>Para el funcionamiento de la pastilla hay que tener en cuenta que el nombre del pin de la pastilla Para continuar se procedió a realizar la pastilla primero usando la herramienta componente para poner el esquemático de la pastilla luego a esa pastilla se le puso cada uno de los pines que se necesitaba y se procedió luego de nombrarlos se modificó el pin para que sea de entrada o bidireccional según le corresponda luego se le realizo el device de la pastilla usando como base la guía enviada por el profesor, para al final poder obtener la pastilla mostrada en la figura 2</w:t>
      </w:r>
    </w:p>
    <w:p w:rsidR="00D91D74" w:rsidRPr="00D91D74" w:rsidRDefault="00D91D74" w:rsidP="00D91D74">
      <w:pPr>
        <w:pStyle w:val="Prrafodelista"/>
        <w:numPr>
          <w:ilvl w:val="0"/>
          <w:numId w:val="3"/>
        </w:numPr>
        <w:rPr>
          <w:rFonts w:ascii="Times New Roman" w:hAnsi="Times New Roman" w:cs="Times New Roman"/>
          <w:sz w:val="24"/>
          <w:szCs w:val="24"/>
        </w:rPr>
      </w:pPr>
      <w:r w:rsidRPr="00D91D74">
        <w:rPr>
          <w:rFonts w:ascii="Times New Roman" w:hAnsi="Times New Roman" w:cs="Times New Roman"/>
          <w:i/>
          <w:sz w:val="24"/>
          <w:szCs w:val="24"/>
        </w:rPr>
        <w:t>Conclusiones</w:t>
      </w:r>
      <w:r w:rsidRPr="00D91D74">
        <w:rPr>
          <w:rFonts w:ascii="Times New Roman" w:hAnsi="Times New Roman" w:cs="Times New Roman"/>
          <w:sz w:val="24"/>
          <w:szCs w:val="24"/>
        </w:rPr>
        <w:t>: debe corresponder al del pin que se reemplazó en el circuito</w:t>
      </w:r>
    </w:p>
    <w:p w:rsidR="00D91D74" w:rsidRPr="00D91D74" w:rsidRDefault="00D91D74" w:rsidP="00D91D74">
      <w:pPr>
        <w:pStyle w:val="Prrafodelista"/>
        <w:numPr>
          <w:ilvl w:val="0"/>
          <w:numId w:val="3"/>
        </w:numPr>
        <w:rPr>
          <w:rFonts w:ascii="Times New Roman" w:hAnsi="Times New Roman" w:cs="Times New Roman"/>
          <w:sz w:val="24"/>
          <w:szCs w:val="24"/>
        </w:rPr>
      </w:pPr>
      <w:r w:rsidRPr="00D91D74">
        <w:rPr>
          <w:rFonts w:ascii="Times New Roman" w:hAnsi="Times New Roman" w:cs="Times New Roman"/>
          <w:sz w:val="24"/>
          <w:szCs w:val="24"/>
        </w:rPr>
        <w:t>La alimentación VCC y la tierra en el micro se les puede dejar internos ya que son valores fijos</w:t>
      </w:r>
    </w:p>
    <w:p w:rsidR="00D91D74" w:rsidRPr="00D91D74" w:rsidRDefault="00D91D74" w:rsidP="00D91D74">
      <w:pPr>
        <w:pStyle w:val="Prrafodelista"/>
        <w:numPr>
          <w:ilvl w:val="0"/>
          <w:numId w:val="3"/>
        </w:numPr>
        <w:rPr>
          <w:rFonts w:ascii="Times New Roman" w:hAnsi="Times New Roman" w:cs="Times New Roman"/>
          <w:sz w:val="24"/>
          <w:szCs w:val="24"/>
        </w:rPr>
      </w:pPr>
      <w:r w:rsidRPr="00D91D74">
        <w:rPr>
          <w:rFonts w:ascii="Times New Roman" w:hAnsi="Times New Roman" w:cs="Times New Roman"/>
          <w:sz w:val="24"/>
          <w:szCs w:val="24"/>
        </w:rPr>
        <w:t>Para que la pastilla funcione se necesita que si el pin del circuito es de entrada, salida o bidireccional. Los pines de la pastilla se cuadren del tipo que sea necesario para que coincidan</w:t>
      </w:r>
    </w:p>
    <w:p w:rsidR="00D91D74" w:rsidRPr="00D91D74" w:rsidRDefault="00D91D74" w:rsidP="00D91D74"/>
    <w:p w:rsidR="0007654A" w:rsidRPr="0007654A" w:rsidRDefault="0007654A" w:rsidP="0007654A">
      <w:pPr>
        <w:pStyle w:val="Prrafodelista"/>
        <w:rPr>
          <w:rFonts w:ascii="Times New Roman" w:hAnsi="Times New Roman" w:cs="Times New Roman"/>
          <w:b/>
          <w:sz w:val="24"/>
          <w:szCs w:val="24"/>
        </w:rPr>
      </w:pPr>
    </w:p>
    <w:p w:rsidR="00D91D74" w:rsidRDefault="00D91D74" w:rsidP="00D91D74">
      <w:pPr>
        <w:pStyle w:val="Prrafodelista"/>
        <w:rPr>
          <w:rFonts w:ascii="Times New Roman" w:hAnsi="Times New Roman" w:cs="Times New Roman"/>
          <w:b/>
          <w:sz w:val="24"/>
          <w:szCs w:val="24"/>
        </w:rPr>
      </w:pPr>
    </w:p>
    <w:p w:rsidR="00D91D74" w:rsidRDefault="00D91D74" w:rsidP="00D91D74">
      <w:pPr>
        <w:ind w:left="360"/>
        <w:rPr>
          <w:rFonts w:ascii="Times New Roman" w:hAnsi="Times New Roman" w:cs="Times New Roman"/>
          <w:b/>
          <w:sz w:val="24"/>
          <w:szCs w:val="24"/>
        </w:rPr>
      </w:pPr>
    </w:p>
    <w:p w:rsidR="00D91D74" w:rsidRDefault="00D91D74" w:rsidP="00D91D74">
      <w:pPr>
        <w:ind w:left="360"/>
        <w:rPr>
          <w:rFonts w:ascii="Times New Roman" w:hAnsi="Times New Roman" w:cs="Times New Roman"/>
          <w:b/>
          <w:sz w:val="24"/>
          <w:szCs w:val="24"/>
        </w:rPr>
      </w:pPr>
    </w:p>
    <w:p w:rsidR="00D91D74" w:rsidRDefault="00D91D74" w:rsidP="00D91D74">
      <w:pPr>
        <w:ind w:left="360"/>
        <w:rPr>
          <w:rFonts w:ascii="Times New Roman" w:hAnsi="Times New Roman" w:cs="Times New Roman"/>
          <w:b/>
          <w:sz w:val="24"/>
          <w:szCs w:val="24"/>
        </w:rPr>
      </w:pPr>
    </w:p>
    <w:p w:rsidR="00D91D74" w:rsidRDefault="00D91D74" w:rsidP="00D91D74">
      <w:pPr>
        <w:ind w:left="360"/>
        <w:rPr>
          <w:rFonts w:ascii="Times New Roman" w:hAnsi="Times New Roman" w:cs="Times New Roman"/>
          <w:b/>
          <w:sz w:val="24"/>
          <w:szCs w:val="24"/>
        </w:rPr>
      </w:pPr>
    </w:p>
    <w:p w:rsidR="005320E2" w:rsidRPr="00D91D74" w:rsidRDefault="00D91D74" w:rsidP="00D91D74">
      <w:pPr>
        <w:ind w:left="360"/>
        <w:rPr>
          <w:rFonts w:ascii="Times New Roman" w:hAnsi="Times New Roman" w:cs="Times New Roman"/>
          <w:b/>
          <w:sz w:val="24"/>
          <w:szCs w:val="24"/>
        </w:rPr>
      </w:pPr>
      <w:r>
        <w:rPr>
          <w:rFonts w:ascii="Times New Roman" w:hAnsi="Times New Roman" w:cs="Times New Roman"/>
          <w:b/>
          <w:sz w:val="24"/>
          <w:szCs w:val="24"/>
        </w:rPr>
        <w:lastRenderedPageBreak/>
        <w:t>*Mó</w:t>
      </w:r>
      <w:r w:rsidR="005320E2" w:rsidRPr="00D91D74">
        <w:rPr>
          <w:rFonts w:ascii="Times New Roman" w:hAnsi="Times New Roman" w:cs="Times New Roman"/>
          <w:b/>
          <w:sz w:val="24"/>
          <w:szCs w:val="24"/>
        </w:rPr>
        <w:t>dulo 4</w:t>
      </w:r>
    </w:p>
    <w:p w:rsidR="00263617" w:rsidRDefault="00263617" w:rsidP="005320E2">
      <w:pPr>
        <w:pStyle w:val="Prrafodelista"/>
        <w:rPr>
          <w:noProof/>
          <w:lang w:eastAsia="es-ES"/>
        </w:rPr>
      </w:pPr>
    </w:p>
    <w:p w:rsidR="005320E2" w:rsidRPr="005320E2" w:rsidRDefault="00D91D74" w:rsidP="005320E2">
      <w:pPr>
        <w:pStyle w:val="Prrafodelista"/>
        <w:rPr>
          <w:rFonts w:ascii="Times New Roman" w:hAnsi="Times New Roman" w:cs="Times New Roman"/>
          <w:sz w:val="24"/>
          <w:szCs w:val="24"/>
        </w:rPr>
      </w:pPr>
      <w:r>
        <w:rPr>
          <w:noProof/>
          <w:lang w:eastAsia="es-ES"/>
        </w:rPr>
        <w:drawing>
          <wp:inline distT="0" distB="0" distL="0" distR="0" wp14:anchorId="4BED3FCD" wp14:editId="67B57157">
            <wp:extent cx="4029075" cy="2038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493" t="18940" r="2074" b="8681"/>
                    <a:stretch/>
                  </pic:blipFill>
                  <pic:spPr bwMode="auto">
                    <a:xfrm>
                      <a:off x="0" y="0"/>
                      <a:ext cx="4031822" cy="20397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D91D74" w:rsidRDefault="00A51533" w:rsidP="00A51533">
      <w:pPr>
        <w:pStyle w:val="Prrafodelista"/>
        <w:ind w:left="644"/>
        <w:jc w:val="center"/>
        <w:rPr>
          <w:rFonts w:ascii="Times New Roman" w:hAnsi="Times New Roman" w:cs="Times New Roman"/>
          <w:b/>
          <w:sz w:val="24"/>
          <w:szCs w:val="24"/>
        </w:rPr>
      </w:pPr>
      <w:r>
        <w:rPr>
          <w:rFonts w:ascii="Times New Roman" w:hAnsi="Times New Roman" w:cs="Times New Roman"/>
          <w:b/>
          <w:sz w:val="24"/>
          <w:szCs w:val="24"/>
        </w:rPr>
        <w:t>Figura#5.prueba integrado un solo pin</w:t>
      </w:r>
    </w:p>
    <w:p w:rsidR="00A51533" w:rsidRDefault="00A51533" w:rsidP="00D91D74">
      <w:pPr>
        <w:pStyle w:val="Prrafodelista"/>
        <w:ind w:left="644"/>
        <w:rPr>
          <w:rFonts w:ascii="Times New Roman" w:hAnsi="Times New Roman" w:cs="Times New Roman"/>
          <w:b/>
          <w:sz w:val="24"/>
          <w:szCs w:val="24"/>
        </w:rPr>
      </w:pPr>
    </w:p>
    <w:p w:rsidR="00A83506" w:rsidRPr="00594631" w:rsidRDefault="00594631" w:rsidP="00594631">
      <w:pPr>
        <w:rPr>
          <w:rFonts w:ascii="Times New Roman" w:hAnsi="Times New Roman" w:cs="Times New Roman"/>
          <w:sz w:val="24"/>
          <w:szCs w:val="24"/>
        </w:rPr>
      </w:pPr>
      <w:r>
        <w:rPr>
          <w:rFonts w:ascii="Times New Roman" w:hAnsi="Times New Roman" w:cs="Times New Roman"/>
          <w:sz w:val="24"/>
          <w:szCs w:val="24"/>
        </w:rPr>
        <w:t>En el módul</w:t>
      </w:r>
      <w:r w:rsidR="007E72B2">
        <w:rPr>
          <w:rFonts w:ascii="Times New Roman" w:hAnsi="Times New Roman" w:cs="Times New Roman"/>
          <w:sz w:val="24"/>
          <w:szCs w:val="24"/>
        </w:rPr>
        <w:t>o#4 se verifica el funcionamiento del integrado para un solo pin, conectando las compuertas lógicas que proporcionan los datos a</w:t>
      </w:r>
      <w:r w:rsidR="00263617">
        <w:rPr>
          <w:rFonts w:ascii="Times New Roman" w:hAnsi="Times New Roman" w:cs="Times New Roman"/>
          <w:sz w:val="24"/>
          <w:szCs w:val="24"/>
        </w:rPr>
        <w:t xml:space="preserve"> </w:t>
      </w:r>
      <w:r w:rsidR="007E72B2">
        <w:rPr>
          <w:rFonts w:ascii="Times New Roman" w:hAnsi="Times New Roman" w:cs="Times New Roman"/>
          <w:sz w:val="24"/>
          <w:szCs w:val="24"/>
        </w:rPr>
        <w:t>las diferentes entradas y con</w:t>
      </w:r>
      <w:r w:rsidR="00263617">
        <w:rPr>
          <w:rFonts w:ascii="Times New Roman" w:hAnsi="Times New Roman" w:cs="Times New Roman"/>
          <w:sz w:val="24"/>
          <w:szCs w:val="24"/>
        </w:rPr>
        <w:t xml:space="preserve"> los probadores lógicos se lee los datos que salen del pin y el DN.</w:t>
      </w:r>
      <w:r w:rsidR="007E72B2">
        <w:rPr>
          <w:rFonts w:ascii="Times New Roman" w:hAnsi="Times New Roman" w:cs="Times New Roman"/>
          <w:sz w:val="24"/>
          <w:szCs w:val="24"/>
        </w:rPr>
        <w:t xml:space="preserve"> </w:t>
      </w:r>
    </w:p>
    <w:p w:rsidR="00A83506" w:rsidRDefault="007E72B2" w:rsidP="00A83506">
      <w:pPr>
        <w:pStyle w:val="Prrafodelista"/>
        <w:ind w:left="644"/>
        <w:rPr>
          <w:rFonts w:ascii="Times New Roman" w:hAnsi="Times New Roman" w:cs="Times New Roman"/>
          <w:b/>
          <w:sz w:val="24"/>
          <w:szCs w:val="24"/>
        </w:rPr>
      </w:pPr>
      <w:r>
        <w:rPr>
          <w:rFonts w:ascii="Times New Roman" w:hAnsi="Times New Roman" w:cs="Times New Roman"/>
          <w:b/>
          <w:sz w:val="24"/>
          <w:szCs w:val="24"/>
        </w:rPr>
        <w:t xml:space="preserve"> </w:t>
      </w: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A83506" w:rsidRDefault="00A83506" w:rsidP="00A83506">
      <w:pPr>
        <w:pStyle w:val="Prrafodelista"/>
        <w:ind w:left="644"/>
        <w:rPr>
          <w:rFonts w:ascii="Times New Roman" w:hAnsi="Times New Roman" w:cs="Times New Roman"/>
          <w:b/>
          <w:sz w:val="24"/>
          <w:szCs w:val="24"/>
        </w:rPr>
      </w:pPr>
    </w:p>
    <w:p w:rsidR="005320E2" w:rsidRPr="00A83506" w:rsidRDefault="00D91D74" w:rsidP="00A83506">
      <w:pPr>
        <w:pStyle w:val="Prrafodelista"/>
        <w:ind w:left="644"/>
        <w:rPr>
          <w:rFonts w:ascii="Times New Roman" w:hAnsi="Times New Roman" w:cs="Times New Roman"/>
          <w:b/>
          <w:sz w:val="24"/>
          <w:szCs w:val="24"/>
        </w:rPr>
      </w:pPr>
      <w:r>
        <w:rPr>
          <w:rFonts w:ascii="Times New Roman" w:hAnsi="Times New Roman" w:cs="Times New Roman"/>
          <w:b/>
          <w:sz w:val="24"/>
          <w:szCs w:val="24"/>
        </w:rPr>
        <w:lastRenderedPageBreak/>
        <w:t>*</w:t>
      </w:r>
      <w:r w:rsidR="00A83506">
        <w:rPr>
          <w:rFonts w:ascii="Times New Roman" w:hAnsi="Times New Roman" w:cs="Times New Roman"/>
          <w:b/>
          <w:sz w:val="24"/>
          <w:szCs w:val="24"/>
        </w:rPr>
        <w:t>Mó</w:t>
      </w:r>
      <w:r w:rsidR="005320E2" w:rsidRPr="00A83506">
        <w:rPr>
          <w:rFonts w:ascii="Times New Roman" w:hAnsi="Times New Roman" w:cs="Times New Roman"/>
          <w:b/>
          <w:sz w:val="24"/>
          <w:szCs w:val="24"/>
        </w:rPr>
        <w:t>dulo 5</w:t>
      </w:r>
    </w:p>
    <w:p w:rsidR="005320E2" w:rsidRPr="005320E2" w:rsidRDefault="005320E2" w:rsidP="005320E2">
      <w:pPr>
        <w:pStyle w:val="Prrafodelista"/>
        <w:rPr>
          <w:rFonts w:ascii="Times New Roman" w:hAnsi="Times New Roman" w:cs="Times New Roman"/>
          <w:b/>
          <w:sz w:val="24"/>
          <w:szCs w:val="24"/>
        </w:rPr>
      </w:pPr>
    </w:p>
    <w:p w:rsidR="00E215A5" w:rsidRDefault="00A83506" w:rsidP="00E215A5">
      <w:pPr>
        <w:pStyle w:val="Prrafodelista"/>
        <w:keepNext/>
        <w:jc w:val="center"/>
      </w:pPr>
      <w:r>
        <w:rPr>
          <w:noProof/>
          <w:lang w:eastAsia="es-ES"/>
        </w:rPr>
        <w:drawing>
          <wp:inline distT="0" distB="0" distL="0" distR="0">
            <wp:extent cx="2724150" cy="5343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5343525"/>
                    </a:xfrm>
                    <a:prstGeom prst="rect">
                      <a:avLst/>
                    </a:prstGeom>
                    <a:noFill/>
                    <a:ln>
                      <a:noFill/>
                    </a:ln>
                  </pic:spPr>
                </pic:pic>
              </a:graphicData>
            </a:graphic>
          </wp:inline>
        </w:drawing>
      </w:r>
    </w:p>
    <w:p w:rsidR="003A0CD2" w:rsidRPr="003A0CD2" w:rsidRDefault="00E215A5" w:rsidP="003A0CD2">
      <w:pPr>
        <w:pStyle w:val="Descripcin"/>
        <w:jc w:val="center"/>
        <w:rPr>
          <w:rFonts w:ascii="Times New Roman" w:hAnsi="Times New Roman" w:cs="Times New Roman"/>
          <w:color w:val="auto"/>
          <w:sz w:val="24"/>
          <w:szCs w:val="24"/>
        </w:rPr>
      </w:pPr>
      <w:r w:rsidRPr="00E215A5">
        <w:rPr>
          <w:rFonts w:ascii="Times New Roman" w:hAnsi="Times New Roman" w:cs="Times New Roman"/>
          <w:color w:val="auto"/>
          <w:sz w:val="24"/>
          <w:szCs w:val="24"/>
        </w:rPr>
        <w:t>Figura #</w:t>
      </w:r>
      <w:r w:rsidR="00A83506">
        <w:rPr>
          <w:rFonts w:ascii="Times New Roman" w:hAnsi="Times New Roman" w:cs="Times New Roman"/>
          <w:color w:val="auto"/>
          <w:sz w:val="24"/>
          <w:szCs w:val="24"/>
        </w:rPr>
        <w:t>6</w:t>
      </w:r>
      <w:r w:rsidRPr="00E215A5">
        <w:rPr>
          <w:rFonts w:ascii="Times New Roman" w:hAnsi="Times New Roman" w:cs="Times New Roman"/>
          <w:color w:val="auto"/>
          <w:sz w:val="24"/>
          <w:szCs w:val="24"/>
        </w:rPr>
        <w:t>.</w:t>
      </w:r>
      <w:r w:rsidR="00A83506">
        <w:rPr>
          <w:rFonts w:ascii="Times New Roman" w:hAnsi="Times New Roman" w:cs="Times New Roman"/>
          <w:color w:val="auto"/>
          <w:sz w:val="24"/>
          <w:szCs w:val="24"/>
        </w:rPr>
        <w:t xml:space="preserve">integrado </w:t>
      </w:r>
      <w:r w:rsidRPr="00E215A5">
        <w:rPr>
          <w:rFonts w:ascii="Times New Roman" w:hAnsi="Times New Roman" w:cs="Times New Roman"/>
          <w:color w:val="auto"/>
          <w:sz w:val="24"/>
          <w:szCs w:val="24"/>
        </w:rPr>
        <w:t>8 pines</w:t>
      </w:r>
    </w:p>
    <w:p w:rsidR="005320E2" w:rsidRDefault="005320E2" w:rsidP="005320E2">
      <w:pPr>
        <w:pStyle w:val="Prrafodelista"/>
        <w:rPr>
          <w:rFonts w:ascii="Times New Roman" w:hAnsi="Times New Roman" w:cs="Times New Roman"/>
          <w:sz w:val="24"/>
          <w:szCs w:val="24"/>
        </w:rPr>
      </w:pPr>
      <w:r>
        <w:rPr>
          <w:rFonts w:ascii="Times New Roman" w:hAnsi="Times New Roman" w:cs="Times New Roman"/>
          <w:sz w:val="24"/>
          <w:szCs w:val="24"/>
        </w:rPr>
        <w:t xml:space="preserve">En este modulo se </w:t>
      </w:r>
      <w:r w:rsidR="00A51533">
        <w:rPr>
          <w:rFonts w:ascii="Times New Roman" w:hAnsi="Times New Roman" w:cs="Times New Roman"/>
          <w:sz w:val="24"/>
          <w:szCs w:val="24"/>
        </w:rPr>
        <w:t>hizo la conexión total del</w:t>
      </w:r>
      <w:r w:rsidR="00FF5EA4">
        <w:rPr>
          <w:rFonts w:ascii="Times New Roman" w:hAnsi="Times New Roman" w:cs="Times New Roman"/>
          <w:sz w:val="24"/>
          <w:szCs w:val="24"/>
        </w:rPr>
        <w:t xml:space="preserve"> procesador</w:t>
      </w:r>
      <w:r>
        <w:rPr>
          <w:rFonts w:ascii="Times New Roman" w:hAnsi="Times New Roman" w:cs="Times New Roman"/>
          <w:sz w:val="24"/>
          <w:szCs w:val="24"/>
        </w:rPr>
        <w:t>,</w:t>
      </w:r>
      <w:r w:rsidR="003A0CD2">
        <w:rPr>
          <w:rFonts w:ascii="Times New Roman" w:hAnsi="Times New Roman" w:cs="Times New Roman"/>
          <w:sz w:val="24"/>
          <w:szCs w:val="24"/>
        </w:rPr>
        <w:t xml:space="preserve"> haciendo un</w:t>
      </w:r>
      <w:r w:rsidR="00A51533">
        <w:rPr>
          <w:rFonts w:ascii="Times New Roman" w:hAnsi="Times New Roman" w:cs="Times New Roman"/>
          <w:sz w:val="24"/>
          <w:szCs w:val="24"/>
        </w:rPr>
        <w:t xml:space="preserve"> proceso similar al del modulo 3</w:t>
      </w:r>
      <w:r w:rsidR="003A0CD2">
        <w:rPr>
          <w:rFonts w:ascii="Times New Roman" w:hAnsi="Times New Roman" w:cs="Times New Roman"/>
          <w:sz w:val="24"/>
          <w:szCs w:val="24"/>
        </w:rPr>
        <w:t>, pero repitiéndolo 7 veces más para los 8 pines. Este pin cuenta con varias entradas comunes</w:t>
      </w:r>
      <w:r>
        <w:rPr>
          <w:rFonts w:ascii="Times New Roman" w:hAnsi="Times New Roman" w:cs="Times New Roman"/>
          <w:sz w:val="24"/>
          <w:szCs w:val="24"/>
        </w:rPr>
        <w:t xml:space="preserve"> las cuales son:</w:t>
      </w:r>
    </w:p>
    <w:p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CLKIO</w:t>
      </w:r>
    </w:p>
    <w:p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RESET</w:t>
      </w:r>
    </w:p>
    <w:p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WR</w:t>
      </w:r>
    </w:p>
    <w:p w:rsidR="005320E2" w:rsidRDefault="005320E2" w:rsidP="005320E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RD</w:t>
      </w:r>
    </w:p>
    <w:p w:rsidR="005320E2" w:rsidRDefault="005320E2" w:rsidP="005320E2">
      <w:pPr>
        <w:ind w:left="720"/>
        <w:rPr>
          <w:rFonts w:ascii="Times New Roman" w:hAnsi="Times New Roman" w:cs="Times New Roman"/>
          <w:sz w:val="24"/>
          <w:szCs w:val="24"/>
        </w:rPr>
      </w:pPr>
      <w:r>
        <w:rPr>
          <w:rFonts w:ascii="Times New Roman" w:hAnsi="Times New Roman" w:cs="Times New Roman"/>
          <w:sz w:val="24"/>
          <w:szCs w:val="24"/>
        </w:rPr>
        <w:t>Los pines bidireccionales de salida PX0…PX7, D0…D7. Y las direcciones recibidas en los pines de entrada A0….A15.</w:t>
      </w:r>
    </w:p>
    <w:p w:rsidR="005320E2" w:rsidRPr="005320E2" w:rsidRDefault="005320E2" w:rsidP="005320E2">
      <w:pPr>
        <w:ind w:left="720"/>
        <w:rPr>
          <w:rFonts w:ascii="Times New Roman" w:hAnsi="Times New Roman" w:cs="Times New Roman"/>
          <w:sz w:val="24"/>
          <w:szCs w:val="24"/>
        </w:rPr>
      </w:pPr>
      <w:r>
        <w:rPr>
          <w:rFonts w:ascii="Times New Roman" w:hAnsi="Times New Roman" w:cs="Times New Roman"/>
          <w:sz w:val="24"/>
          <w:szCs w:val="24"/>
        </w:rPr>
        <w:t>La composición total de todos estos pin</w:t>
      </w:r>
      <w:r w:rsidR="00FF5EA4">
        <w:rPr>
          <w:rFonts w:ascii="Times New Roman" w:hAnsi="Times New Roman" w:cs="Times New Roman"/>
          <w:sz w:val="24"/>
          <w:szCs w:val="24"/>
        </w:rPr>
        <w:t>es nos da como resultado el procesador.</w:t>
      </w:r>
      <w:r>
        <w:rPr>
          <w:rFonts w:ascii="Times New Roman" w:hAnsi="Times New Roman" w:cs="Times New Roman"/>
          <w:sz w:val="24"/>
          <w:szCs w:val="24"/>
        </w:rPr>
        <w:t xml:space="preserve"> Que tiene 8 pines bidireccionales a los cuales se les puede configurar como entrada o salida.</w:t>
      </w:r>
    </w:p>
    <w:p w:rsidR="005320E2" w:rsidRDefault="00A83506" w:rsidP="00A83506">
      <w:pPr>
        <w:pStyle w:val="Prrafodelista"/>
        <w:ind w:left="644"/>
        <w:rPr>
          <w:rFonts w:ascii="Times New Roman" w:hAnsi="Times New Roman" w:cs="Times New Roman"/>
          <w:b/>
          <w:sz w:val="24"/>
          <w:szCs w:val="24"/>
        </w:rPr>
      </w:pPr>
      <w:r>
        <w:rPr>
          <w:rFonts w:ascii="Times New Roman" w:hAnsi="Times New Roman" w:cs="Times New Roman"/>
          <w:b/>
          <w:sz w:val="24"/>
          <w:szCs w:val="24"/>
        </w:rPr>
        <w:lastRenderedPageBreak/>
        <w:t>*Mó</w:t>
      </w:r>
      <w:r w:rsidR="005320E2" w:rsidRPr="005320E2">
        <w:rPr>
          <w:rFonts w:ascii="Times New Roman" w:hAnsi="Times New Roman" w:cs="Times New Roman"/>
          <w:b/>
          <w:sz w:val="24"/>
          <w:szCs w:val="24"/>
        </w:rPr>
        <w:t>dulo 6</w:t>
      </w:r>
    </w:p>
    <w:p w:rsidR="00A83506" w:rsidRDefault="00A83506" w:rsidP="00A83506">
      <w:pPr>
        <w:pStyle w:val="Prrafodelista"/>
        <w:ind w:left="644"/>
        <w:rPr>
          <w:rFonts w:ascii="Times New Roman" w:hAnsi="Times New Roman" w:cs="Times New Roman"/>
          <w:b/>
          <w:sz w:val="24"/>
          <w:szCs w:val="24"/>
        </w:rPr>
      </w:pPr>
      <w:r>
        <w:rPr>
          <w:rFonts w:ascii="Times New Roman" w:hAnsi="Times New Roman" w:cs="Times New Roman"/>
          <w:b/>
          <w:noProof/>
          <w:sz w:val="24"/>
          <w:szCs w:val="24"/>
          <w:lang w:eastAsia="es-ES"/>
        </w:rPr>
        <w:drawing>
          <wp:inline distT="0" distB="0" distL="0" distR="0">
            <wp:extent cx="5391150" cy="2828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p>
    <w:p w:rsidR="00A83506" w:rsidRDefault="00A83506" w:rsidP="00A83506">
      <w:pPr>
        <w:pStyle w:val="Prrafodelista"/>
        <w:jc w:val="center"/>
        <w:rPr>
          <w:rFonts w:ascii="Times New Roman" w:hAnsi="Times New Roman" w:cs="Times New Roman"/>
          <w:sz w:val="24"/>
          <w:szCs w:val="24"/>
        </w:rPr>
      </w:pPr>
      <w:r>
        <w:rPr>
          <w:rFonts w:ascii="Times New Roman" w:hAnsi="Times New Roman" w:cs="Times New Roman"/>
          <w:sz w:val="24"/>
          <w:szCs w:val="24"/>
        </w:rPr>
        <w:t>Figura#7.Prueba integrado 8 pines</w:t>
      </w:r>
    </w:p>
    <w:p w:rsidR="00A83506" w:rsidRDefault="00A83506" w:rsidP="00FF5EA4">
      <w:pPr>
        <w:pStyle w:val="Prrafodelista"/>
        <w:rPr>
          <w:rFonts w:ascii="Times New Roman" w:hAnsi="Times New Roman" w:cs="Times New Roman"/>
          <w:sz w:val="24"/>
          <w:szCs w:val="24"/>
        </w:rPr>
      </w:pPr>
    </w:p>
    <w:p w:rsidR="00A83506" w:rsidRDefault="00A83506" w:rsidP="00FF5EA4">
      <w:pPr>
        <w:pStyle w:val="Prrafodelista"/>
        <w:rPr>
          <w:rFonts w:ascii="Times New Roman" w:hAnsi="Times New Roman" w:cs="Times New Roman"/>
          <w:sz w:val="24"/>
          <w:szCs w:val="24"/>
        </w:rPr>
      </w:pPr>
    </w:p>
    <w:p w:rsidR="00FF5EA4" w:rsidRPr="00FF5EA4" w:rsidRDefault="005320E2" w:rsidP="00FF5EA4">
      <w:pPr>
        <w:pStyle w:val="Prrafodelista"/>
        <w:rPr>
          <w:rFonts w:ascii="Times New Roman" w:hAnsi="Times New Roman" w:cs="Times New Roman"/>
          <w:sz w:val="24"/>
          <w:szCs w:val="24"/>
        </w:rPr>
      </w:pPr>
      <w:r>
        <w:rPr>
          <w:rFonts w:ascii="Times New Roman" w:hAnsi="Times New Roman" w:cs="Times New Roman"/>
          <w:sz w:val="24"/>
          <w:szCs w:val="24"/>
        </w:rPr>
        <w:t>En este último</w:t>
      </w:r>
      <w:r w:rsidR="00401B26">
        <w:rPr>
          <w:rFonts w:ascii="Times New Roman" w:hAnsi="Times New Roman" w:cs="Times New Roman"/>
          <w:sz w:val="24"/>
          <w:szCs w:val="24"/>
        </w:rPr>
        <w:t xml:space="preserve"> modulo se realizó la prueba de</w:t>
      </w:r>
      <w:r>
        <w:rPr>
          <w:rFonts w:ascii="Times New Roman" w:hAnsi="Times New Roman" w:cs="Times New Roman"/>
          <w:sz w:val="24"/>
          <w:szCs w:val="24"/>
        </w:rPr>
        <w:t xml:space="preserve"> funci</w:t>
      </w:r>
      <w:r w:rsidR="00A83506">
        <w:rPr>
          <w:rFonts w:ascii="Times New Roman" w:hAnsi="Times New Roman" w:cs="Times New Roman"/>
          <w:sz w:val="24"/>
          <w:szCs w:val="24"/>
        </w:rPr>
        <w:t>onamiento del</w:t>
      </w:r>
      <w:r w:rsidR="00401B26">
        <w:rPr>
          <w:rFonts w:ascii="Times New Roman" w:hAnsi="Times New Roman" w:cs="Times New Roman"/>
          <w:sz w:val="24"/>
          <w:szCs w:val="24"/>
        </w:rPr>
        <w:t xml:space="preserve"> puerto, mandando los datos DN, a cada una de las entradas respectivas del integrado, configurando también el Rd y Wr para lectura o escritura y los A para las direcciones.</w:t>
      </w:r>
    </w:p>
    <w:sectPr w:rsidR="00FF5EA4" w:rsidRPr="00FF5EA4" w:rsidSect="004409C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ECB" w:rsidRDefault="00303ECB" w:rsidP="00D91D74">
      <w:pPr>
        <w:spacing w:after="0" w:line="240" w:lineRule="auto"/>
      </w:pPr>
      <w:r>
        <w:separator/>
      </w:r>
    </w:p>
  </w:endnote>
  <w:endnote w:type="continuationSeparator" w:id="0">
    <w:p w:rsidR="00303ECB" w:rsidRDefault="00303ECB" w:rsidP="00D91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ECB" w:rsidRDefault="00303ECB" w:rsidP="00D91D74">
      <w:pPr>
        <w:spacing w:after="0" w:line="240" w:lineRule="auto"/>
      </w:pPr>
      <w:r>
        <w:separator/>
      </w:r>
    </w:p>
  </w:footnote>
  <w:footnote w:type="continuationSeparator" w:id="0">
    <w:p w:rsidR="00303ECB" w:rsidRDefault="00303ECB" w:rsidP="00D91D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267A6"/>
    <w:multiLevelType w:val="hybridMultilevel"/>
    <w:tmpl w:val="2040A49A"/>
    <w:lvl w:ilvl="0" w:tplc="04E65534">
      <w:numFmt w:val="bullet"/>
      <w:lvlText w:val=""/>
      <w:lvlJc w:val="left"/>
      <w:pPr>
        <w:ind w:left="644"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EF20633"/>
    <w:multiLevelType w:val="hybridMultilevel"/>
    <w:tmpl w:val="A50C450A"/>
    <w:lvl w:ilvl="0" w:tplc="E2380740">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6CC63F68"/>
    <w:multiLevelType w:val="hybridMultilevel"/>
    <w:tmpl w:val="9B8CE3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E0B36AC"/>
    <w:multiLevelType w:val="hybridMultilevel"/>
    <w:tmpl w:val="F858D7F4"/>
    <w:lvl w:ilvl="0" w:tplc="D48C79C4">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472E"/>
    <w:rsid w:val="0007654A"/>
    <w:rsid w:val="001F5E1D"/>
    <w:rsid w:val="00216191"/>
    <w:rsid w:val="00263617"/>
    <w:rsid w:val="002903E8"/>
    <w:rsid w:val="002E0397"/>
    <w:rsid w:val="00303ECB"/>
    <w:rsid w:val="003A0CD2"/>
    <w:rsid w:val="003E4E01"/>
    <w:rsid w:val="00401B26"/>
    <w:rsid w:val="004409CA"/>
    <w:rsid w:val="00460A66"/>
    <w:rsid w:val="005320E2"/>
    <w:rsid w:val="0055302E"/>
    <w:rsid w:val="00584243"/>
    <w:rsid w:val="00594631"/>
    <w:rsid w:val="006023B4"/>
    <w:rsid w:val="00657B39"/>
    <w:rsid w:val="00672436"/>
    <w:rsid w:val="007E6880"/>
    <w:rsid w:val="007E72B2"/>
    <w:rsid w:val="007F7F9B"/>
    <w:rsid w:val="00826C24"/>
    <w:rsid w:val="00904000"/>
    <w:rsid w:val="00907FD6"/>
    <w:rsid w:val="00942C1A"/>
    <w:rsid w:val="0095002B"/>
    <w:rsid w:val="00A02D80"/>
    <w:rsid w:val="00A24AE8"/>
    <w:rsid w:val="00A44932"/>
    <w:rsid w:val="00A51533"/>
    <w:rsid w:val="00A706FC"/>
    <w:rsid w:val="00A83506"/>
    <w:rsid w:val="00AE6C2A"/>
    <w:rsid w:val="00CD350A"/>
    <w:rsid w:val="00CE6C58"/>
    <w:rsid w:val="00D31A88"/>
    <w:rsid w:val="00D91D74"/>
    <w:rsid w:val="00DC468D"/>
    <w:rsid w:val="00DF595E"/>
    <w:rsid w:val="00E215A5"/>
    <w:rsid w:val="00E273B4"/>
    <w:rsid w:val="00E3472E"/>
    <w:rsid w:val="00E43A30"/>
    <w:rsid w:val="00E524D5"/>
    <w:rsid w:val="00EF598A"/>
    <w:rsid w:val="00F32C26"/>
    <w:rsid w:val="00FF5E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2C4893-498E-4F9B-ABAF-ADECBEF5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9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472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3472E"/>
    <w:rPr>
      <w:rFonts w:eastAsiaTheme="minorEastAsia"/>
    </w:rPr>
  </w:style>
  <w:style w:type="paragraph" w:styleId="Textodeglobo">
    <w:name w:val="Balloon Text"/>
    <w:basedOn w:val="Normal"/>
    <w:link w:val="TextodegloboCar"/>
    <w:uiPriority w:val="99"/>
    <w:semiHidden/>
    <w:unhideWhenUsed/>
    <w:rsid w:val="00E347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472E"/>
    <w:rPr>
      <w:rFonts w:ascii="Tahoma" w:hAnsi="Tahoma" w:cs="Tahoma"/>
      <w:sz w:val="16"/>
      <w:szCs w:val="16"/>
    </w:rPr>
  </w:style>
  <w:style w:type="paragraph" w:styleId="Descripcin">
    <w:name w:val="caption"/>
    <w:basedOn w:val="Normal"/>
    <w:next w:val="Normal"/>
    <w:uiPriority w:val="35"/>
    <w:unhideWhenUsed/>
    <w:qFormat/>
    <w:rsid w:val="007E6880"/>
    <w:pPr>
      <w:spacing w:line="240" w:lineRule="auto"/>
    </w:pPr>
    <w:rPr>
      <w:b/>
      <w:bCs/>
      <w:color w:val="4F81BD" w:themeColor="accent1"/>
      <w:sz w:val="18"/>
      <w:szCs w:val="18"/>
    </w:rPr>
  </w:style>
  <w:style w:type="paragraph" w:styleId="Prrafodelista">
    <w:name w:val="List Paragraph"/>
    <w:basedOn w:val="Normal"/>
    <w:uiPriority w:val="34"/>
    <w:qFormat/>
    <w:rsid w:val="007E6880"/>
    <w:pPr>
      <w:ind w:left="720"/>
      <w:contextualSpacing/>
    </w:pPr>
  </w:style>
  <w:style w:type="paragraph" w:styleId="Encabezado">
    <w:name w:val="header"/>
    <w:basedOn w:val="Normal"/>
    <w:link w:val="EncabezadoCar"/>
    <w:uiPriority w:val="99"/>
    <w:unhideWhenUsed/>
    <w:rsid w:val="00D91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1D74"/>
  </w:style>
  <w:style w:type="paragraph" w:styleId="Piedepgina">
    <w:name w:val="footer"/>
    <w:basedOn w:val="Normal"/>
    <w:link w:val="PiedepginaCar"/>
    <w:uiPriority w:val="99"/>
    <w:unhideWhenUsed/>
    <w:rsid w:val="00D91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6904A-CA7E-4DD0-B5B5-AF9D1806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640</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Maycol</dc:creator>
  <cp:lastModifiedBy>Diego</cp:lastModifiedBy>
  <cp:revision>14</cp:revision>
  <dcterms:created xsi:type="dcterms:W3CDTF">2016-03-03T13:41:00Z</dcterms:created>
  <dcterms:modified xsi:type="dcterms:W3CDTF">2016-03-04T21:40:00Z</dcterms:modified>
</cp:coreProperties>
</file>